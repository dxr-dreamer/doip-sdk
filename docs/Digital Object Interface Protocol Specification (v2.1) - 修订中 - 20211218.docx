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444DA" w14:textId="6B16BC8B" w:rsidR="00E67015" w:rsidRDefault="00E67015" w:rsidP="007E6851">
      <w:pPr>
        <w:jc w:val="right"/>
        <w:rPr>
          <w:color w:val="767171" w:themeColor="background2" w:themeShade="80"/>
          <w:sz w:val="24"/>
          <w:szCs w:val="24"/>
        </w:rPr>
      </w:pPr>
    </w:p>
    <w:p w14:paraId="332D4C68" w14:textId="29E97ADA" w:rsidR="00E67015" w:rsidRDefault="00F944FA" w:rsidP="00F944FA">
      <w:pPr>
        <w:pStyle w:val="afc"/>
      </w:pPr>
      <w:r>
        <w:rPr>
          <w:rFonts w:hint="eastAsia"/>
        </w:rPr>
        <w:t>Revision</w:t>
      </w:r>
      <w:r>
        <w:t xml:space="preserve"> </w:t>
      </w:r>
      <w:r>
        <w:rPr>
          <w:rFonts w:hint="eastAsia"/>
        </w:rPr>
        <w:t>Log</w:t>
      </w:r>
    </w:p>
    <w:tbl>
      <w:tblPr>
        <w:tblStyle w:val="a9"/>
        <w:tblpPr w:leftFromText="180" w:rightFromText="180" w:vertAnchor="text" w:horzAnchor="margin" w:tblpX="-431" w:tblpY="148"/>
        <w:tblW w:w="9924" w:type="dxa"/>
        <w:tblLook w:val="04A0" w:firstRow="1" w:lastRow="0" w:firstColumn="1" w:lastColumn="0" w:noHBand="0" w:noVBand="1"/>
      </w:tblPr>
      <w:tblGrid>
        <w:gridCol w:w="1555"/>
        <w:gridCol w:w="1275"/>
        <w:gridCol w:w="1418"/>
        <w:gridCol w:w="5676"/>
      </w:tblGrid>
      <w:tr w:rsidR="00F944FA" w14:paraId="6AD26B46" w14:textId="77777777" w:rsidTr="00392F14">
        <w:tc>
          <w:tcPr>
            <w:tcW w:w="1555" w:type="dxa"/>
          </w:tcPr>
          <w:p w14:paraId="0985243C" w14:textId="77777777" w:rsidR="00F944FA" w:rsidRPr="00C23EBB" w:rsidRDefault="00F944FA" w:rsidP="00392F14">
            <w:pPr>
              <w:widowControl/>
              <w:jc w:val="left"/>
              <w:rPr>
                <w:rFonts w:ascii="微软雅黑" w:eastAsia="微软雅黑" w:hAnsi="微软雅黑"/>
                <w:b/>
                <w:bCs/>
                <w:color w:val="767171" w:themeColor="background2" w:themeShade="80"/>
                <w:sz w:val="24"/>
                <w:szCs w:val="24"/>
              </w:rPr>
            </w:pPr>
            <w:r w:rsidRPr="00C23EBB">
              <w:rPr>
                <w:rFonts w:ascii="微软雅黑" w:eastAsia="微软雅黑" w:hAnsi="微软雅黑" w:hint="eastAsia"/>
                <w:b/>
                <w:bCs/>
                <w:color w:val="767171" w:themeColor="background2" w:themeShade="80"/>
                <w:sz w:val="24"/>
                <w:szCs w:val="24"/>
              </w:rPr>
              <w:t>修改时间</w:t>
            </w:r>
          </w:p>
        </w:tc>
        <w:tc>
          <w:tcPr>
            <w:tcW w:w="1275" w:type="dxa"/>
          </w:tcPr>
          <w:p w14:paraId="53CBD30F" w14:textId="77777777" w:rsidR="00F944FA" w:rsidRPr="00C23EBB" w:rsidRDefault="00F944FA" w:rsidP="00392F14">
            <w:pPr>
              <w:widowControl/>
              <w:jc w:val="left"/>
              <w:rPr>
                <w:rFonts w:ascii="微软雅黑" w:eastAsia="微软雅黑" w:hAnsi="微软雅黑"/>
                <w:b/>
                <w:bCs/>
                <w:color w:val="767171" w:themeColor="background2" w:themeShade="80"/>
                <w:sz w:val="24"/>
                <w:szCs w:val="24"/>
              </w:rPr>
            </w:pPr>
            <w:r w:rsidRPr="00C23EBB">
              <w:rPr>
                <w:rFonts w:ascii="微软雅黑" w:eastAsia="微软雅黑" w:hAnsi="微软雅黑" w:hint="eastAsia"/>
                <w:b/>
                <w:bCs/>
                <w:color w:val="767171" w:themeColor="background2" w:themeShade="80"/>
                <w:sz w:val="24"/>
                <w:szCs w:val="24"/>
              </w:rPr>
              <w:t>修改人</w:t>
            </w:r>
          </w:p>
        </w:tc>
        <w:tc>
          <w:tcPr>
            <w:tcW w:w="1418" w:type="dxa"/>
          </w:tcPr>
          <w:p w14:paraId="4D6CC84E" w14:textId="77777777" w:rsidR="00F944FA" w:rsidRPr="00C23EBB" w:rsidRDefault="00F944FA" w:rsidP="00392F14">
            <w:pPr>
              <w:widowControl/>
              <w:jc w:val="left"/>
              <w:rPr>
                <w:rFonts w:ascii="微软雅黑" w:eastAsia="微软雅黑" w:hAnsi="微软雅黑"/>
                <w:b/>
                <w:bCs/>
                <w:color w:val="767171" w:themeColor="background2" w:themeShade="80"/>
                <w:sz w:val="24"/>
                <w:szCs w:val="24"/>
              </w:rPr>
            </w:pPr>
            <w:r w:rsidRPr="00C23EBB">
              <w:rPr>
                <w:rFonts w:ascii="微软雅黑" w:eastAsia="微软雅黑" w:hAnsi="微软雅黑" w:hint="eastAsia"/>
                <w:b/>
                <w:bCs/>
                <w:color w:val="767171" w:themeColor="background2" w:themeShade="80"/>
                <w:sz w:val="24"/>
                <w:szCs w:val="24"/>
              </w:rPr>
              <w:t>修改处</w:t>
            </w:r>
          </w:p>
        </w:tc>
        <w:tc>
          <w:tcPr>
            <w:tcW w:w="5676" w:type="dxa"/>
          </w:tcPr>
          <w:p w14:paraId="614D3AB7" w14:textId="77777777" w:rsidR="00F944FA" w:rsidRPr="00C23EBB" w:rsidRDefault="00F944FA" w:rsidP="00392F14">
            <w:pPr>
              <w:widowControl/>
              <w:jc w:val="left"/>
              <w:rPr>
                <w:rFonts w:ascii="微软雅黑" w:eastAsia="微软雅黑" w:hAnsi="微软雅黑"/>
                <w:b/>
                <w:bCs/>
                <w:color w:val="767171" w:themeColor="background2" w:themeShade="80"/>
                <w:sz w:val="24"/>
                <w:szCs w:val="24"/>
              </w:rPr>
            </w:pPr>
            <w:r w:rsidRPr="00C23EBB">
              <w:rPr>
                <w:rFonts w:ascii="微软雅黑" w:eastAsia="微软雅黑" w:hAnsi="微软雅黑" w:hint="eastAsia"/>
                <w:b/>
                <w:bCs/>
                <w:color w:val="767171" w:themeColor="background2" w:themeShade="80"/>
                <w:sz w:val="24"/>
                <w:szCs w:val="24"/>
              </w:rPr>
              <w:t>修改说明</w:t>
            </w:r>
          </w:p>
        </w:tc>
      </w:tr>
      <w:tr w:rsidR="00F944FA" w14:paraId="25122032" w14:textId="77777777" w:rsidTr="00392F14">
        <w:tc>
          <w:tcPr>
            <w:tcW w:w="1555" w:type="dxa"/>
          </w:tcPr>
          <w:p w14:paraId="256A52BE" w14:textId="77777777" w:rsidR="00F944FA" w:rsidRPr="00C23EBB" w:rsidRDefault="00F944FA" w:rsidP="00392F14">
            <w:pPr>
              <w:widowControl/>
              <w:jc w:val="left"/>
              <w:rPr>
                <w:rFonts w:ascii="宋体" w:eastAsia="宋体" w:hAnsi="宋体"/>
                <w:color w:val="767171" w:themeColor="background2" w:themeShade="80"/>
                <w:szCs w:val="21"/>
              </w:rPr>
            </w:pPr>
            <w:r w:rsidRPr="00C23EBB">
              <w:rPr>
                <w:rFonts w:ascii="宋体" w:eastAsia="宋体" w:hAnsi="宋体" w:hint="eastAsia"/>
                <w:color w:val="767171" w:themeColor="background2" w:themeShade="80"/>
                <w:szCs w:val="21"/>
              </w:rPr>
              <w:t>2</w:t>
            </w:r>
            <w:r w:rsidRPr="00C23EBB">
              <w:rPr>
                <w:rFonts w:ascii="宋体" w:eastAsia="宋体" w:hAnsi="宋体"/>
                <w:color w:val="767171" w:themeColor="background2" w:themeShade="80"/>
                <w:szCs w:val="21"/>
              </w:rPr>
              <w:t>021-12-18</w:t>
            </w:r>
          </w:p>
        </w:tc>
        <w:tc>
          <w:tcPr>
            <w:tcW w:w="1275" w:type="dxa"/>
          </w:tcPr>
          <w:p w14:paraId="7AF515AB" w14:textId="77777777" w:rsidR="00F944FA" w:rsidRPr="00C23EBB" w:rsidRDefault="00F944FA" w:rsidP="00392F14">
            <w:pPr>
              <w:widowControl/>
              <w:jc w:val="left"/>
              <w:rPr>
                <w:rFonts w:ascii="宋体" w:eastAsia="宋体" w:hAnsi="宋体"/>
                <w:color w:val="767171" w:themeColor="background2" w:themeShade="80"/>
                <w:szCs w:val="21"/>
              </w:rPr>
            </w:pPr>
            <w:r w:rsidRPr="00C23EBB">
              <w:rPr>
                <w:rFonts w:ascii="宋体" w:eastAsia="宋体" w:hAnsi="宋体" w:hint="eastAsia"/>
                <w:color w:val="767171" w:themeColor="background2" w:themeShade="80"/>
                <w:szCs w:val="21"/>
              </w:rPr>
              <w:t>罗超然</w:t>
            </w:r>
          </w:p>
        </w:tc>
        <w:tc>
          <w:tcPr>
            <w:tcW w:w="1418" w:type="dxa"/>
          </w:tcPr>
          <w:p w14:paraId="274D2860" w14:textId="77777777" w:rsidR="00F944FA" w:rsidRPr="00C23EBB" w:rsidRDefault="00F944FA" w:rsidP="00392F14">
            <w:pPr>
              <w:widowControl/>
              <w:jc w:val="left"/>
              <w:rPr>
                <w:rFonts w:ascii="宋体" w:eastAsia="宋体" w:hAnsi="宋体"/>
                <w:color w:val="767171" w:themeColor="background2" w:themeShade="80"/>
                <w:szCs w:val="21"/>
              </w:rPr>
            </w:pPr>
            <w:r w:rsidRPr="00C23EBB">
              <w:rPr>
                <w:rFonts w:ascii="宋体" w:eastAsia="宋体" w:hAnsi="宋体"/>
                <w:color w:val="767171" w:themeColor="background2" w:themeShade="80"/>
                <w:szCs w:val="21"/>
              </w:rPr>
              <w:t>7.1</w:t>
            </w:r>
          </w:p>
        </w:tc>
        <w:tc>
          <w:tcPr>
            <w:tcW w:w="5676" w:type="dxa"/>
          </w:tcPr>
          <w:p w14:paraId="5612AA0A" w14:textId="77777777" w:rsidR="00F944FA" w:rsidRPr="00C23EBB" w:rsidRDefault="00F944FA" w:rsidP="00392F14">
            <w:pPr>
              <w:widowControl/>
              <w:jc w:val="left"/>
              <w:rPr>
                <w:rFonts w:ascii="宋体" w:eastAsia="宋体" w:hAnsi="宋体"/>
                <w:color w:val="767171" w:themeColor="background2" w:themeShade="80"/>
                <w:szCs w:val="21"/>
              </w:rPr>
            </w:pPr>
            <w:r w:rsidRPr="00C23EBB">
              <w:rPr>
                <w:rFonts w:ascii="宋体" w:eastAsia="宋体" w:hAnsi="宋体" w:hint="eastAsia"/>
                <w:color w:val="767171" w:themeColor="background2" w:themeShade="80"/>
                <w:szCs w:val="21"/>
              </w:rPr>
              <w:t>增加消息传递说明，大端编码+UTF</w:t>
            </w:r>
            <w:r w:rsidRPr="00C23EBB">
              <w:rPr>
                <w:rFonts w:ascii="宋体" w:eastAsia="宋体" w:hAnsi="宋体"/>
                <w:color w:val="767171" w:themeColor="background2" w:themeShade="80"/>
                <w:szCs w:val="21"/>
              </w:rPr>
              <w:t>-8</w:t>
            </w:r>
          </w:p>
        </w:tc>
      </w:tr>
      <w:tr w:rsidR="00F944FA" w14:paraId="31B4B722" w14:textId="77777777" w:rsidTr="00392F14">
        <w:tc>
          <w:tcPr>
            <w:tcW w:w="1555" w:type="dxa"/>
          </w:tcPr>
          <w:p w14:paraId="4369DA7B" w14:textId="77777777" w:rsidR="00F944FA" w:rsidRPr="00C23EBB" w:rsidRDefault="00F944FA"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2</w:t>
            </w:r>
            <w:r>
              <w:rPr>
                <w:rFonts w:ascii="宋体" w:eastAsia="宋体" w:hAnsi="宋体"/>
                <w:color w:val="767171" w:themeColor="background2" w:themeShade="80"/>
                <w:szCs w:val="21"/>
              </w:rPr>
              <w:t>021-12-18</w:t>
            </w:r>
          </w:p>
        </w:tc>
        <w:tc>
          <w:tcPr>
            <w:tcW w:w="1275" w:type="dxa"/>
          </w:tcPr>
          <w:p w14:paraId="4EEF82FD" w14:textId="77777777" w:rsidR="00F944FA" w:rsidRPr="00C23EBB" w:rsidRDefault="00F944FA"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罗超然</w:t>
            </w:r>
          </w:p>
        </w:tc>
        <w:tc>
          <w:tcPr>
            <w:tcW w:w="1418" w:type="dxa"/>
          </w:tcPr>
          <w:p w14:paraId="558109BD" w14:textId="77777777" w:rsidR="00F944FA" w:rsidRPr="00C23EBB" w:rsidRDefault="00F944FA"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7</w:t>
            </w:r>
            <w:r>
              <w:rPr>
                <w:rFonts w:ascii="宋体" w:eastAsia="宋体" w:hAnsi="宋体"/>
                <w:color w:val="767171" w:themeColor="background2" w:themeShade="80"/>
                <w:szCs w:val="21"/>
              </w:rPr>
              <w:t>.3.1</w:t>
            </w:r>
          </w:p>
        </w:tc>
        <w:tc>
          <w:tcPr>
            <w:tcW w:w="5676" w:type="dxa"/>
          </w:tcPr>
          <w:p w14:paraId="525F6BBB" w14:textId="77777777" w:rsidR="00F944FA" w:rsidRPr="00C23EBB" w:rsidRDefault="00F944FA"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修改</w:t>
            </w:r>
            <w:proofErr w:type="spellStart"/>
            <w:r>
              <w:rPr>
                <w:rFonts w:ascii="宋体" w:eastAsia="宋体" w:hAnsi="宋体" w:hint="eastAsia"/>
                <w:color w:val="767171" w:themeColor="background2" w:themeShade="80"/>
                <w:szCs w:val="21"/>
              </w:rPr>
              <w:t>MinVersion</w:t>
            </w:r>
            <w:proofErr w:type="spellEnd"/>
            <w:r>
              <w:rPr>
                <w:rFonts w:ascii="宋体" w:eastAsia="宋体" w:hAnsi="宋体" w:hint="eastAsia"/>
                <w:color w:val="767171" w:themeColor="background2" w:themeShade="80"/>
                <w:szCs w:val="21"/>
              </w:rPr>
              <w:t>为</w:t>
            </w:r>
            <w:proofErr w:type="spellStart"/>
            <w:r>
              <w:rPr>
                <w:rFonts w:ascii="宋体" w:eastAsia="宋体" w:hAnsi="宋体" w:hint="eastAsia"/>
                <w:color w:val="767171" w:themeColor="background2" w:themeShade="80"/>
                <w:szCs w:val="21"/>
              </w:rPr>
              <w:t>MinorVersion</w:t>
            </w:r>
            <w:proofErr w:type="spellEnd"/>
          </w:p>
        </w:tc>
      </w:tr>
      <w:tr w:rsidR="00F944FA" w14:paraId="23E5BBBF" w14:textId="77777777" w:rsidTr="00392F14">
        <w:tc>
          <w:tcPr>
            <w:tcW w:w="1555" w:type="dxa"/>
          </w:tcPr>
          <w:p w14:paraId="7CE250CA" w14:textId="77777777" w:rsidR="00F944FA" w:rsidRPr="00C23EBB" w:rsidRDefault="00F944FA"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2</w:t>
            </w:r>
            <w:r>
              <w:rPr>
                <w:rFonts w:ascii="宋体" w:eastAsia="宋体" w:hAnsi="宋体"/>
                <w:color w:val="767171" w:themeColor="background2" w:themeShade="80"/>
                <w:szCs w:val="21"/>
              </w:rPr>
              <w:t>021-12-18</w:t>
            </w:r>
          </w:p>
        </w:tc>
        <w:tc>
          <w:tcPr>
            <w:tcW w:w="1275" w:type="dxa"/>
          </w:tcPr>
          <w:p w14:paraId="1142537E" w14:textId="77777777" w:rsidR="00F944FA" w:rsidRPr="00C23EBB" w:rsidRDefault="00F944FA"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罗超然</w:t>
            </w:r>
          </w:p>
        </w:tc>
        <w:tc>
          <w:tcPr>
            <w:tcW w:w="1418" w:type="dxa"/>
          </w:tcPr>
          <w:p w14:paraId="3889B0DC" w14:textId="77777777" w:rsidR="00F944FA" w:rsidRPr="00C23EBB" w:rsidRDefault="00F944FA"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7</w:t>
            </w:r>
            <w:r>
              <w:rPr>
                <w:rFonts w:ascii="宋体" w:eastAsia="宋体" w:hAnsi="宋体"/>
                <w:color w:val="767171" w:themeColor="background2" w:themeShade="80"/>
                <w:szCs w:val="21"/>
              </w:rPr>
              <w:t>.3.2.4</w:t>
            </w:r>
          </w:p>
        </w:tc>
        <w:tc>
          <w:tcPr>
            <w:tcW w:w="5676" w:type="dxa"/>
          </w:tcPr>
          <w:p w14:paraId="1552C895" w14:textId="2F006803" w:rsidR="00F944FA" w:rsidRPr="00C23EBB" w:rsidRDefault="00F944FA"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修改response为optional，对于response</w:t>
            </w:r>
            <w:r w:rsidR="00F55448">
              <w:rPr>
                <w:rFonts w:ascii="宋体" w:eastAsia="宋体" w:hAnsi="宋体"/>
                <w:color w:val="767171" w:themeColor="background2" w:themeShade="80"/>
                <w:szCs w:val="21"/>
              </w:rPr>
              <w:t xml:space="preserve"> </w:t>
            </w:r>
            <w:r w:rsidR="00F55448">
              <w:rPr>
                <w:rFonts w:ascii="宋体" w:eastAsia="宋体" w:hAnsi="宋体" w:hint="eastAsia"/>
                <w:color w:val="767171" w:themeColor="background2" w:themeShade="80"/>
                <w:szCs w:val="21"/>
              </w:rPr>
              <w:t>Message</w:t>
            </w:r>
            <w:r>
              <w:rPr>
                <w:rFonts w:ascii="宋体" w:eastAsia="宋体" w:hAnsi="宋体" w:hint="eastAsia"/>
                <w:color w:val="767171" w:themeColor="background2" w:themeShade="80"/>
                <w:szCs w:val="21"/>
              </w:rPr>
              <w:t>为required</w:t>
            </w:r>
          </w:p>
        </w:tc>
      </w:tr>
      <w:tr w:rsidR="00F944FA" w14:paraId="4D0B7216" w14:textId="77777777" w:rsidTr="00392F14">
        <w:tc>
          <w:tcPr>
            <w:tcW w:w="1555" w:type="dxa"/>
          </w:tcPr>
          <w:p w14:paraId="3F604A08" w14:textId="77777777" w:rsidR="00F944FA" w:rsidRPr="00C23EBB" w:rsidRDefault="00F944FA"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2</w:t>
            </w:r>
            <w:r>
              <w:rPr>
                <w:rFonts w:ascii="宋体" w:eastAsia="宋体" w:hAnsi="宋体"/>
                <w:color w:val="767171" w:themeColor="background2" w:themeShade="80"/>
                <w:szCs w:val="21"/>
              </w:rPr>
              <w:t>021-12-18</w:t>
            </w:r>
          </w:p>
        </w:tc>
        <w:tc>
          <w:tcPr>
            <w:tcW w:w="1275" w:type="dxa"/>
          </w:tcPr>
          <w:p w14:paraId="6C04DEDC" w14:textId="77777777" w:rsidR="00F944FA" w:rsidRPr="00C23EBB" w:rsidRDefault="00F944FA"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罗超然</w:t>
            </w:r>
          </w:p>
        </w:tc>
        <w:tc>
          <w:tcPr>
            <w:tcW w:w="1418" w:type="dxa"/>
          </w:tcPr>
          <w:p w14:paraId="11E6827B" w14:textId="77777777" w:rsidR="00F944FA" w:rsidRPr="00C23EBB" w:rsidRDefault="00F944FA"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7</w:t>
            </w:r>
            <w:r>
              <w:rPr>
                <w:rFonts w:ascii="宋体" w:eastAsia="宋体" w:hAnsi="宋体"/>
                <w:color w:val="767171" w:themeColor="background2" w:themeShade="80"/>
                <w:szCs w:val="21"/>
              </w:rPr>
              <w:t>.3.4</w:t>
            </w:r>
          </w:p>
        </w:tc>
        <w:tc>
          <w:tcPr>
            <w:tcW w:w="5676" w:type="dxa"/>
          </w:tcPr>
          <w:p w14:paraId="5328532B" w14:textId="77777777" w:rsidR="00F944FA" w:rsidRPr="00C23EBB" w:rsidRDefault="00F944FA"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修改Credential配图，修改</w:t>
            </w:r>
            <w:proofErr w:type="spellStart"/>
            <w:r>
              <w:rPr>
                <w:rFonts w:ascii="宋体" w:eastAsia="宋体" w:hAnsi="宋体" w:hint="eastAsia"/>
                <w:color w:val="767171" w:themeColor="background2" w:themeShade="80"/>
                <w:szCs w:val="21"/>
              </w:rPr>
              <w:t>signAlg</w:t>
            </w:r>
            <w:proofErr w:type="spellEnd"/>
            <w:r>
              <w:rPr>
                <w:rFonts w:ascii="宋体" w:eastAsia="宋体" w:hAnsi="宋体" w:hint="eastAsia"/>
                <w:color w:val="767171" w:themeColor="background2" w:themeShade="80"/>
                <w:szCs w:val="21"/>
              </w:rPr>
              <w:t>为可选，因为JWK将算法封装在Signature</w:t>
            </w:r>
          </w:p>
        </w:tc>
      </w:tr>
      <w:tr w:rsidR="007D53A7" w14:paraId="59A25516" w14:textId="77777777" w:rsidTr="00392F14">
        <w:tc>
          <w:tcPr>
            <w:tcW w:w="1555" w:type="dxa"/>
          </w:tcPr>
          <w:p w14:paraId="38C9BFDE" w14:textId="1670712B" w:rsidR="007D53A7" w:rsidRDefault="007D53A7"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2</w:t>
            </w:r>
            <w:r>
              <w:rPr>
                <w:rFonts w:ascii="宋体" w:eastAsia="宋体" w:hAnsi="宋体"/>
                <w:color w:val="767171" w:themeColor="background2" w:themeShade="80"/>
                <w:szCs w:val="21"/>
              </w:rPr>
              <w:t>021-12-19</w:t>
            </w:r>
          </w:p>
        </w:tc>
        <w:tc>
          <w:tcPr>
            <w:tcW w:w="1275" w:type="dxa"/>
          </w:tcPr>
          <w:p w14:paraId="2ED267A3" w14:textId="760771B4" w:rsidR="007D53A7" w:rsidRDefault="007D53A7"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罗超然</w:t>
            </w:r>
          </w:p>
        </w:tc>
        <w:tc>
          <w:tcPr>
            <w:tcW w:w="1418" w:type="dxa"/>
          </w:tcPr>
          <w:p w14:paraId="58DEB6B3" w14:textId="37B69241" w:rsidR="007D53A7" w:rsidRDefault="007D53A7"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多处图片</w:t>
            </w:r>
          </w:p>
        </w:tc>
        <w:tc>
          <w:tcPr>
            <w:tcW w:w="5676" w:type="dxa"/>
          </w:tcPr>
          <w:p w14:paraId="7313CCBD" w14:textId="3248D434" w:rsidR="007D53A7" w:rsidRDefault="007D53A7"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不需要对其的字段增加</w:t>
            </w:r>
            <w:r>
              <w:rPr>
                <w:rFonts w:ascii="宋体" w:eastAsia="宋体" w:hAnsi="宋体"/>
                <w:color w:val="767171" w:themeColor="background2" w:themeShade="80"/>
                <w:szCs w:val="21"/>
              </w:rPr>
              <w:t>…</w:t>
            </w:r>
            <w:r>
              <w:rPr>
                <w:rFonts w:ascii="宋体" w:eastAsia="宋体" w:hAnsi="宋体" w:hint="eastAsia"/>
                <w:color w:val="767171" w:themeColor="background2" w:themeShade="80"/>
                <w:szCs w:val="21"/>
              </w:rPr>
              <w:t>标识</w:t>
            </w:r>
          </w:p>
        </w:tc>
      </w:tr>
      <w:tr w:rsidR="000D17F7" w14:paraId="343C9C61" w14:textId="77777777" w:rsidTr="00392F14">
        <w:tc>
          <w:tcPr>
            <w:tcW w:w="1555" w:type="dxa"/>
          </w:tcPr>
          <w:p w14:paraId="42CF518D" w14:textId="3AB0AA9B" w:rsidR="000D17F7" w:rsidRDefault="000D17F7"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2</w:t>
            </w:r>
            <w:r>
              <w:rPr>
                <w:rFonts w:ascii="宋体" w:eastAsia="宋体" w:hAnsi="宋体"/>
                <w:color w:val="767171" w:themeColor="background2" w:themeShade="80"/>
                <w:szCs w:val="21"/>
              </w:rPr>
              <w:t>021-12-20</w:t>
            </w:r>
          </w:p>
        </w:tc>
        <w:tc>
          <w:tcPr>
            <w:tcW w:w="1275" w:type="dxa"/>
          </w:tcPr>
          <w:p w14:paraId="26786B23" w14:textId="1E9A8AB3" w:rsidR="000D17F7" w:rsidRDefault="000D17F7"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罗超然</w:t>
            </w:r>
          </w:p>
        </w:tc>
        <w:tc>
          <w:tcPr>
            <w:tcW w:w="1418" w:type="dxa"/>
          </w:tcPr>
          <w:p w14:paraId="74B2DA2E" w14:textId="694DEAE2" w:rsidR="000D17F7" w:rsidRDefault="000D17F7"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7</w:t>
            </w:r>
            <w:r>
              <w:rPr>
                <w:rFonts w:ascii="宋体" w:eastAsia="宋体" w:hAnsi="宋体"/>
                <w:color w:val="767171" w:themeColor="background2" w:themeShade="80"/>
                <w:szCs w:val="21"/>
              </w:rPr>
              <w:t>.2</w:t>
            </w:r>
          </w:p>
        </w:tc>
        <w:tc>
          <w:tcPr>
            <w:tcW w:w="5676" w:type="dxa"/>
          </w:tcPr>
          <w:p w14:paraId="0C6906F5" w14:textId="4FA2F647" w:rsidR="000D17F7" w:rsidRDefault="000D17F7"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修改字段命名为JSON</w:t>
            </w:r>
            <w:r>
              <w:rPr>
                <w:rFonts w:ascii="宋体" w:eastAsia="宋体" w:hAnsi="宋体"/>
                <w:color w:val="767171" w:themeColor="background2" w:themeShade="80"/>
                <w:szCs w:val="21"/>
              </w:rPr>
              <w:t xml:space="preserve"> </w:t>
            </w:r>
            <w:r>
              <w:rPr>
                <w:rFonts w:ascii="宋体" w:eastAsia="宋体" w:hAnsi="宋体" w:hint="eastAsia"/>
                <w:color w:val="767171" w:themeColor="background2" w:themeShade="80"/>
                <w:szCs w:val="21"/>
              </w:rPr>
              <w:t>Segment，并修改element</w:t>
            </w:r>
            <w:r>
              <w:rPr>
                <w:rFonts w:ascii="宋体" w:eastAsia="宋体" w:hAnsi="宋体"/>
                <w:color w:val="767171" w:themeColor="background2" w:themeShade="80"/>
                <w:szCs w:val="21"/>
              </w:rPr>
              <w:t xml:space="preserve"> </w:t>
            </w:r>
            <w:r>
              <w:rPr>
                <w:rFonts w:ascii="宋体" w:eastAsia="宋体" w:hAnsi="宋体" w:hint="eastAsia"/>
                <w:color w:val="767171" w:themeColor="background2" w:themeShade="80"/>
                <w:szCs w:val="21"/>
              </w:rPr>
              <w:t>data排序规则，按照e</w:t>
            </w:r>
            <w:r>
              <w:rPr>
                <w:rFonts w:ascii="宋体" w:eastAsia="宋体" w:hAnsi="宋体"/>
                <w:color w:val="767171" w:themeColor="background2" w:themeShade="80"/>
                <w:szCs w:val="21"/>
              </w:rPr>
              <w:t>lements array</w:t>
            </w:r>
            <w:r>
              <w:rPr>
                <w:rFonts w:ascii="宋体" w:eastAsia="宋体" w:hAnsi="宋体" w:hint="eastAsia"/>
                <w:color w:val="767171" w:themeColor="background2" w:themeShade="80"/>
                <w:szCs w:val="21"/>
              </w:rPr>
              <w:t>中出现的顺序合并。</w:t>
            </w:r>
          </w:p>
        </w:tc>
      </w:tr>
      <w:tr w:rsidR="00392F14" w14:paraId="7B3B334C" w14:textId="77777777" w:rsidTr="00392F14">
        <w:tc>
          <w:tcPr>
            <w:tcW w:w="1555" w:type="dxa"/>
          </w:tcPr>
          <w:p w14:paraId="5C74E5A0" w14:textId="794E8D2A" w:rsidR="00392F14" w:rsidRDefault="00392F14"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2</w:t>
            </w:r>
            <w:r>
              <w:rPr>
                <w:rFonts w:ascii="宋体" w:eastAsia="宋体" w:hAnsi="宋体"/>
                <w:color w:val="767171" w:themeColor="background2" w:themeShade="80"/>
                <w:szCs w:val="21"/>
              </w:rPr>
              <w:t>021-12-21</w:t>
            </w:r>
          </w:p>
        </w:tc>
        <w:tc>
          <w:tcPr>
            <w:tcW w:w="1275" w:type="dxa"/>
          </w:tcPr>
          <w:p w14:paraId="0B9A0199" w14:textId="0432A320" w:rsidR="00392F14" w:rsidRDefault="00392F14"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罗超然</w:t>
            </w:r>
          </w:p>
        </w:tc>
        <w:tc>
          <w:tcPr>
            <w:tcW w:w="1418" w:type="dxa"/>
          </w:tcPr>
          <w:p w14:paraId="2E3BEF39" w14:textId="49A2CC55" w:rsidR="00392F14" w:rsidRDefault="00392F14"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6</w:t>
            </w:r>
            <w:r>
              <w:rPr>
                <w:rFonts w:ascii="宋体" w:eastAsia="宋体" w:hAnsi="宋体"/>
                <w:color w:val="767171" w:themeColor="background2" w:themeShade="80"/>
                <w:szCs w:val="21"/>
              </w:rPr>
              <w:t>.1.2</w:t>
            </w:r>
            <w:r>
              <w:rPr>
                <w:rFonts w:ascii="宋体" w:eastAsia="宋体" w:hAnsi="宋体" w:hint="eastAsia"/>
                <w:color w:val="767171" w:themeColor="background2" w:themeShade="80"/>
                <w:szCs w:val="21"/>
              </w:rPr>
              <w:t>，3</w:t>
            </w:r>
          </w:p>
        </w:tc>
        <w:tc>
          <w:tcPr>
            <w:tcW w:w="5676" w:type="dxa"/>
          </w:tcPr>
          <w:p w14:paraId="4C5530BA" w14:textId="070B7D25" w:rsidR="00392F14" w:rsidRDefault="00392F14"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修改Retrieve和Create的Message</w:t>
            </w:r>
            <w:r>
              <w:rPr>
                <w:rFonts w:ascii="宋体" w:eastAsia="宋体" w:hAnsi="宋体"/>
                <w:color w:val="767171" w:themeColor="background2" w:themeShade="80"/>
                <w:szCs w:val="21"/>
              </w:rPr>
              <w:t xml:space="preserve"> </w:t>
            </w:r>
            <w:r>
              <w:rPr>
                <w:rFonts w:ascii="宋体" w:eastAsia="宋体" w:hAnsi="宋体" w:hint="eastAsia"/>
                <w:color w:val="767171" w:themeColor="background2" w:themeShade="80"/>
                <w:szCs w:val="21"/>
              </w:rPr>
              <w:t>header中id的含义，分别代表DO和DOIP服务</w:t>
            </w:r>
          </w:p>
        </w:tc>
      </w:tr>
      <w:tr w:rsidR="003117C7" w14:paraId="3B09B632" w14:textId="77777777" w:rsidTr="00392F14">
        <w:tc>
          <w:tcPr>
            <w:tcW w:w="1555" w:type="dxa"/>
          </w:tcPr>
          <w:p w14:paraId="61FC3925" w14:textId="783E0A25" w:rsidR="003117C7" w:rsidRDefault="003117C7"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2</w:t>
            </w:r>
            <w:r>
              <w:rPr>
                <w:rFonts w:ascii="宋体" w:eastAsia="宋体" w:hAnsi="宋体"/>
                <w:color w:val="767171" w:themeColor="background2" w:themeShade="80"/>
                <w:szCs w:val="21"/>
              </w:rPr>
              <w:t>021-12-21</w:t>
            </w:r>
          </w:p>
        </w:tc>
        <w:tc>
          <w:tcPr>
            <w:tcW w:w="1275" w:type="dxa"/>
          </w:tcPr>
          <w:p w14:paraId="24293A80" w14:textId="0090996E" w:rsidR="003117C7" w:rsidRDefault="003117C7"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罗超然</w:t>
            </w:r>
          </w:p>
        </w:tc>
        <w:tc>
          <w:tcPr>
            <w:tcW w:w="1418" w:type="dxa"/>
          </w:tcPr>
          <w:p w14:paraId="5CB61637" w14:textId="25562470" w:rsidR="003117C7" w:rsidRDefault="003117C7"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6</w:t>
            </w:r>
            <w:r>
              <w:rPr>
                <w:rFonts w:ascii="宋体" w:eastAsia="宋体" w:hAnsi="宋体"/>
                <w:color w:val="767171" w:themeColor="background2" w:themeShade="80"/>
                <w:szCs w:val="21"/>
              </w:rPr>
              <w:t>.16</w:t>
            </w:r>
          </w:p>
        </w:tc>
        <w:tc>
          <w:tcPr>
            <w:tcW w:w="5676" w:type="dxa"/>
          </w:tcPr>
          <w:p w14:paraId="507F3464" w14:textId="21A737D5" w:rsidR="003117C7" w:rsidRDefault="003117C7" w:rsidP="00392F14">
            <w:pPr>
              <w:widowControl/>
              <w:jc w:val="left"/>
              <w:rPr>
                <w:rFonts w:ascii="宋体" w:eastAsia="宋体" w:hAnsi="宋体"/>
                <w:color w:val="767171" w:themeColor="background2" w:themeShade="80"/>
                <w:szCs w:val="21"/>
              </w:rPr>
            </w:pPr>
            <w:r>
              <w:rPr>
                <w:rFonts w:ascii="宋体" w:eastAsia="宋体" w:hAnsi="宋体" w:hint="eastAsia"/>
                <w:color w:val="767171" w:themeColor="background2" w:themeShade="80"/>
                <w:szCs w:val="21"/>
              </w:rPr>
              <w:t>删除</w:t>
            </w:r>
            <w:proofErr w:type="spellStart"/>
            <w:r>
              <w:rPr>
                <w:rFonts w:ascii="宋体" w:eastAsia="宋体" w:hAnsi="宋体" w:hint="eastAsia"/>
                <w:color w:val="767171" w:themeColor="background2" w:themeShade="80"/>
                <w:szCs w:val="21"/>
              </w:rPr>
              <w:t>sortField</w:t>
            </w:r>
            <w:proofErr w:type="spellEnd"/>
            <w:r>
              <w:rPr>
                <w:rFonts w:ascii="宋体" w:eastAsia="宋体" w:hAnsi="宋体" w:hint="eastAsia"/>
                <w:color w:val="767171" w:themeColor="background2" w:themeShade="80"/>
                <w:szCs w:val="21"/>
              </w:rPr>
              <w:t>字段，非必要</w:t>
            </w:r>
          </w:p>
        </w:tc>
      </w:tr>
    </w:tbl>
    <w:p w14:paraId="7DF38336" w14:textId="77777777" w:rsidR="00E67015" w:rsidRDefault="00E67015">
      <w:pPr>
        <w:widowControl/>
        <w:jc w:val="left"/>
        <w:rPr>
          <w:color w:val="767171" w:themeColor="background2" w:themeShade="80"/>
          <w:sz w:val="24"/>
          <w:szCs w:val="24"/>
        </w:rPr>
      </w:pPr>
    </w:p>
    <w:p w14:paraId="624C03ED" w14:textId="3FF25BC1" w:rsidR="00E67015" w:rsidRDefault="00E67015">
      <w:pPr>
        <w:widowControl/>
        <w:jc w:val="left"/>
        <w:rPr>
          <w:color w:val="767171" w:themeColor="background2" w:themeShade="80"/>
          <w:sz w:val="24"/>
          <w:szCs w:val="24"/>
        </w:rPr>
      </w:pPr>
      <w:r>
        <w:rPr>
          <w:color w:val="767171" w:themeColor="background2" w:themeShade="80"/>
          <w:sz w:val="24"/>
          <w:szCs w:val="24"/>
        </w:rPr>
        <w:br w:type="page"/>
      </w:r>
    </w:p>
    <w:p w14:paraId="4C336782" w14:textId="77777777" w:rsidR="007E6851" w:rsidRDefault="007E6851" w:rsidP="007E6851">
      <w:pPr>
        <w:jc w:val="right"/>
        <w:rPr>
          <w:color w:val="767171" w:themeColor="background2" w:themeShade="80"/>
          <w:sz w:val="24"/>
          <w:szCs w:val="24"/>
        </w:rPr>
      </w:pPr>
    </w:p>
    <w:p w14:paraId="30928509" w14:textId="77777777" w:rsidR="007E6851" w:rsidRDefault="007E6851" w:rsidP="007E6851">
      <w:pPr>
        <w:jc w:val="right"/>
        <w:rPr>
          <w:color w:val="767171" w:themeColor="background2" w:themeShade="80"/>
          <w:sz w:val="24"/>
          <w:szCs w:val="24"/>
        </w:rPr>
      </w:pPr>
    </w:p>
    <w:p w14:paraId="5539C5AC" w14:textId="279CF01D" w:rsidR="00680835" w:rsidRPr="007E6851" w:rsidRDefault="007E6851" w:rsidP="003E0298">
      <w:pPr>
        <w:ind w:leftChars="270" w:left="567"/>
        <w:jc w:val="center"/>
        <w:rPr>
          <w:color w:val="767171" w:themeColor="background2" w:themeShade="80"/>
          <w:sz w:val="24"/>
          <w:szCs w:val="24"/>
        </w:rPr>
      </w:pPr>
      <w:r w:rsidRPr="007E6851">
        <w:rPr>
          <w:color w:val="767171" w:themeColor="background2" w:themeShade="80"/>
          <w:sz w:val="24"/>
          <w:szCs w:val="24"/>
        </w:rPr>
        <w:t>DOA APPLICATION TECHNOLOGY &amp; STANDARD DEVELOPMENT</w:t>
      </w:r>
    </w:p>
    <w:p w14:paraId="006D6316" w14:textId="7F7EF245" w:rsidR="00680835" w:rsidRDefault="00680835" w:rsidP="00680835">
      <w:pPr>
        <w:jc w:val="right"/>
        <w:rPr>
          <w:sz w:val="52"/>
          <w:szCs w:val="52"/>
        </w:rPr>
      </w:pPr>
    </w:p>
    <w:p w14:paraId="44213282" w14:textId="5D7F7A09" w:rsidR="00680835" w:rsidRDefault="00680835" w:rsidP="00680835">
      <w:pPr>
        <w:jc w:val="right"/>
        <w:rPr>
          <w:sz w:val="52"/>
          <w:szCs w:val="52"/>
        </w:rPr>
      </w:pPr>
    </w:p>
    <w:p w14:paraId="7E798E06" w14:textId="4D1ADD25" w:rsidR="007E6851" w:rsidRDefault="007E6851" w:rsidP="00680835">
      <w:pPr>
        <w:jc w:val="right"/>
        <w:rPr>
          <w:sz w:val="52"/>
          <w:szCs w:val="52"/>
        </w:rPr>
      </w:pPr>
    </w:p>
    <w:p w14:paraId="1AA2C55C" w14:textId="77777777" w:rsidR="007E6851" w:rsidRDefault="007E6851" w:rsidP="00680835">
      <w:pPr>
        <w:jc w:val="right"/>
        <w:rPr>
          <w:sz w:val="52"/>
          <w:szCs w:val="52"/>
        </w:rPr>
      </w:pPr>
    </w:p>
    <w:p w14:paraId="1226ECAD" w14:textId="49F8CF2E" w:rsidR="00680835" w:rsidRDefault="007E6851" w:rsidP="00680835">
      <w:pPr>
        <w:jc w:val="right"/>
        <w:rPr>
          <w:sz w:val="52"/>
          <w:szCs w:val="52"/>
        </w:rPr>
      </w:pPr>
      <w:r>
        <w:rPr>
          <w:noProof/>
          <w:sz w:val="52"/>
          <w:szCs w:val="52"/>
        </w:rPr>
        <mc:AlternateContent>
          <mc:Choice Requires="wps">
            <w:drawing>
              <wp:anchor distT="0" distB="0" distL="114300" distR="114300" simplePos="0" relativeHeight="251659264" behindDoc="0" locked="0" layoutInCell="1" allowOverlap="1" wp14:anchorId="3A3AB796" wp14:editId="0BFAF8E5">
                <wp:simplePos x="0" y="0"/>
                <wp:positionH relativeFrom="column">
                  <wp:posOffset>295275</wp:posOffset>
                </wp:positionH>
                <wp:positionV relativeFrom="paragraph">
                  <wp:posOffset>256540</wp:posOffset>
                </wp:positionV>
                <wp:extent cx="5006715" cy="0"/>
                <wp:effectExtent l="0" t="12700" r="35560" b="25400"/>
                <wp:wrapNone/>
                <wp:docPr id="1" name="直线连接符 1"/>
                <wp:cNvGraphicFramePr/>
                <a:graphic xmlns:a="http://schemas.openxmlformats.org/drawingml/2006/main">
                  <a:graphicData uri="http://schemas.microsoft.com/office/word/2010/wordprocessingShape">
                    <wps:wsp>
                      <wps:cNvCnPr/>
                      <wps:spPr>
                        <a:xfrm>
                          <a:off x="0" y="0"/>
                          <a:ext cx="5006715" cy="0"/>
                        </a:xfrm>
                        <a:prstGeom prst="line">
                          <a:avLst/>
                        </a:prstGeom>
                        <a:ln w="381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376129" id="直线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3.25pt,20.2pt" to="41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" strokecolor="black [3200]" strokeweight="3pt">
                <v:stroke linestyle="thickThin" joinstyle="miter"/>
              </v:line>
            </w:pict>
          </mc:Fallback>
        </mc:AlternateContent>
      </w:r>
    </w:p>
    <w:p w14:paraId="483F2DF1" w14:textId="3D6E1BBE" w:rsidR="008D0A0F" w:rsidRDefault="00680835" w:rsidP="007E6851">
      <w:pPr>
        <w:ind w:leftChars="252" w:left="529"/>
        <w:jc w:val="right"/>
        <w:rPr>
          <w:rFonts w:ascii="Bahnschrift SemiBold" w:hAnsi="Bahnschrift SemiBold"/>
          <w:sz w:val="52"/>
          <w:szCs w:val="52"/>
        </w:rPr>
      </w:pPr>
      <w:r w:rsidRPr="00680835">
        <w:rPr>
          <w:rFonts w:ascii="Bahnschrift SemiBold" w:hAnsi="Bahnschrift SemiBold"/>
          <w:sz w:val="52"/>
          <w:szCs w:val="52"/>
        </w:rPr>
        <w:t>DIGITAL OBJECT INTERFACE PROTOCOL SPECIFICATION</w:t>
      </w:r>
    </w:p>
    <w:p w14:paraId="2CF598D7" w14:textId="6DC1EE75" w:rsidR="00687CD7" w:rsidRPr="00687CD7" w:rsidRDefault="00687CD7" w:rsidP="00687CD7">
      <w:pPr>
        <w:jc w:val="right"/>
        <w:rPr>
          <w:rFonts w:ascii="Bahnschrift SemiBold" w:hAnsi="Bahnschrift SemiBold"/>
          <w:sz w:val="36"/>
          <w:szCs w:val="36"/>
        </w:rPr>
      </w:pPr>
      <w:r w:rsidRPr="00687CD7">
        <w:rPr>
          <w:rFonts w:ascii="Bahnschrift SemiBold" w:hAnsi="Bahnschrift SemiBold"/>
          <w:sz w:val="36"/>
          <w:szCs w:val="36"/>
        </w:rPr>
        <w:t>——VERSION 2.1</w:t>
      </w:r>
    </w:p>
    <w:p w14:paraId="76EF605B" w14:textId="2C8F4E20" w:rsidR="00CD6AF4" w:rsidRPr="00687CD7" w:rsidRDefault="00687CD7" w:rsidP="00687CD7">
      <w:pPr>
        <w:jc w:val="right"/>
        <w:rPr>
          <w:rFonts w:ascii="Bahnschrift SemiBold" w:hAnsi="Bahnschrift SemiBold"/>
          <w:sz w:val="36"/>
          <w:szCs w:val="36"/>
        </w:rPr>
      </w:pPr>
      <w:r>
        <w:rPr>
          <w:rFonts w:ascii="Bahnschrift SemiBold" w:hAnsi="Bahnschrift SemiBold" w:hint="eastAsia"/>
          <w:sz w:val="36"/>
          <w:szCs w:val="36"/>
        </w:rPr>
        <w:t>J</w:t>
      </w:r>
      <w:r w:rsidR="00CD6AF4" w:rsidRPr="00687CD7">
        <w:rPr>
          <w:rFonts w:ascii="Bahnschrift SemiBold" w:hAnsi="Bahnschrift SemiBold"/>
          <w:sz w:val="36"/>
          <w:szCs w:val="36"/>
        </w:rPr>
        <w:t xml:space="preserve">une </w:t>
      </w:r>
      <w:r w:rsidR="00ED6D16" w:rsidRPr="00687CD7">
        <w:rPr>
          <w:rFonts w:ascii="Bahnschrift SemiBold" w:hAnsi="Bahnschrift SemiBold"/>
          <w:sz w:val="36"/>
          <w:szCs w:val="36"/>
        </w:rPr>
        <w:t>20</w:t>
      </w:r>
      <w:r w:rsidR="00CD6AF4" w:rsidRPr="00687CD7">
        <w:rPr>
          <w:rFonts w:ascii="Bahnschrift SemiBold" w:hAnsi="Bahnschrift SemiBold"/>
          <w:sz w:val="36"/>
          <w:szCs w:val="36"/>
        </w:rPr>
        <w:t>, 2021</w:t>
      </w:r>
    </w:p>
    <w:p w14:paraId="606B105C" w14:textId="77777777" w:rsidR="007E6851" w:rsidRPr="007E6851" w:rsidRDefault="007E6851" w:rsidP="00687CD7">
      <w:pPr>
        <w:jc w:val="right"/>
        <w:rPr>
          <w:rFonts w:ascii="Bahnschrift SemiBold" w:hAnsi="Bahnschrift SemiBold"/>
          <w:i/>
          <w:iCs/>
          <w:sz w:val="24"/>
          <w:szCs w:val="24"/>
        </w:rPr>
      </w:pPr>
      <w:r w:rsidRPr="007E6851">
        <w:rPr>
          <w:rFonts w:ascii="Bahnschrift SemiBold" w:hAnsi="Bahnschrift SemiBold"/>
          <w:i/>
          <w:iCs/>
          <w:sz w:val="24"/>
          <w:szCs w:val="24"/>
        </w:rPr>
        <w:t xml:space="preserve">Task Group 2: Digital Object Interface Protocol </w:t>
      </w:r>
    </w:p>
    <w:p w14:paraId="7B826230" w14:textId="56AE8619" w:rsidR="00687CD7" w:rsidRPr="007E6851" w:rsidRDefault="007E6851" w:rsidP="00687CD7">
      <w:pPr>
        <w:jc w:val="right"/>
        <w:rPr>
          <w:rFonts w:ascii="Bahnschrift SemiBold" w:hAnsi="Bahnschrift SemiBold"/>
          <w:i/>
          <w:iCs/>
          <w:sz w:val="24"/>
          <w:szCs w:val="24"/>
        </w:rPr>
      </w:pPr>
      <w:r w:rsidRPr="007E6851">
        <w:rPr>
          <w:rFonts w:ascii="Bahnschrift SemiBold" w:hAnsi="Bahnschrift SemiBold"/>
          <w:i/>
          <w:iCs/>
          <w:sz w:val="24"/>
          <w:szCs w:val="24"/>
        </w:rPr>
        <w:t>Standard Development &amp; Application</w:t>
      </w:r>
    </w:p>
    <w:p w14:paraId="0AB466E6" w14:textId="005B4F2B" w:rsidR="00680835" w:rsidRDefault="007E6851" w:rsidP="00680835">
      <w:pPr>
        <w:jc w:val="right"/>
        <w:rPr>
          <w:sz w:val="44"/>
          <w:szCs w:val="44"/>
        </w:rPr>
      </w:pPr>
      <w:r>
        <w:rPr>
          <w:noProof/>
          <w:sz w:val="52"/>
          <w:szCs w:val="52"/>
        </w:rPr>
        <mc:AlternateContent>
          <mc:Choice Requires="wps">
            <w:drawing>
              <wp:anchor distT="0" distB="0" distL="114300" distR="114300" simplePos="0" relativeHeight="251661312" behindDoc="0" locked="0" layoutInCell="1" allowOverlap="1" wp14:anchorId="18978DA2" wp14:editId="537C5112">
                <wp:simplePos x="0" y="0"/>
                <wp:positionH relativeFrom="column">
                  <wp:posOffset>323090</wp:posOffset>
                </wp:positionH>
                <wp:positionV relativeFrom="paragraph">
                  <wp:posOffset>217805</wp:posOffset>
                </wp:positionV>
                <wp:extent cx="5006715" cy="0"/>
                <wp:effectExtent l="0" t="12700" r="35560" b="25400"/>
                <wp:wrapNone/>
                <wp:docPr id="2" name="直线连接符 2"/>
                <wp:cNvGraphicFramePr/>
                <a:graphic xmlns:a="http://schemas.openxmlformats.org/drawingml/2006/main">
                  <a:graphicData uri="http://schemas.microsoft.com/office/word/2010/wordprocessingShape">
                    <wps:wsp>
                      <wps:cNvCnPr/>
                      <wps:spPr>
                        <a:xfrm>
                          <a:off x="0" y="0"/>
                          <a:ext cx="5006715"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3E5F32" id="直线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5.45pt,17.15pt" to="419.7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" strokecolor="black [3200]" strokeweight="3pt">
                <v:stroke linestyle="thinThick" joinstyle="miter"/>
              </v:line>
            </w:pict>
          </mc:Fallback>
        </mc:AlternateContent>
      </w:r>
    </w:p>
    <w:p w14:paraId="7C181F3F" w14:textId="6A1C875C" w:rsidR="00687CD7" w:rsidRPr="00687CD7" w:rsidRDefault="00687CD7" w:rsidP="00680835">
      <w:pPr>
        <w:jc w:val="right"/>
        <w:rPr>
          <w:sz w:val="44"/>
          <w:szCs w:val="44"/>
        </w:rPr>
      </w:pPr>
    </w:p>
    <w:p w14:paraId="2D14731D" w14:textId="0490EAB1" w:rsidR="00680835" w:rsidRDefault="00680835" w:rsidP="00680835">
      <w:pPr>
        <w:jc w:val="right"/>
        <w:rPr>
          <w:sz w:val="44"/>
          <w:szCs w:val="44"/>
        </w:rPr>
      </w:pPr>
    </w:p>
    <w:p w14:paraId="337E6398" w14:textId="20443ECA" w:rsidR="00687CD7" w:rsidRDefault="00687CD7" w:rsidP="00687CD7">
      <w:pPr>
        <w:wordWrap w:val="0"/>
        <w:ind w:right="440"/>
        <w:jc w:val="right"/>
      </w:pPr>
      <w:r>
        <w:tab/>
      </w:r>
      <w:r>
        <w:tab/>
      </w:r>
    </w:p>
    <w:p w14:paraId="331760FA" w14:textId="31AF9F56" w:rsidR="007E6851" w:rsidRDefault="007E6851" w:rsidP="00687CD7">
      <w:pPr>
        <w:wordWrap w:val="0"/>
        <w:ind w:right="440"/>
        <w:jc w:val="right"/>
        <w:rPr>
          <w:rFonts w:ascii="Bahnschrift SemiBold" w:hAnsi="Bahnschrift SemiBold"/>
          <w:sz w:val="44"/>
          <w:szCs w:val="44"/>
        </w:rPr>
      </w:pPr>
    </w:p>
    <w:p w14:paraId="34767A91" w14:textId="7529873F" w:rsidR="008D0A0F" w:rsidRPr="008D0A0F" w:rsidRDefault="007E6851">
      <w:pPr>
        <w:widowControl/>
        <w:jc w:val="left"/>
        <w:rPr>
          <w:rFonts w:eastAsiaTheme="majorEastAsia" w:cs="Times New Roman"/>
          <w:b/>
          <w:bCs/>
          <w:sz w:val="36"/>
          <w:szCs w:val="32"/>
        </w:rPr>
      </w:pPr>
      <w:r>
        <w:rPr>
          <w:noProof/>
        </w:rPr>
        <mc:AlternateContent>
          <mc:Choice Requires="wps">
            <w:drawing>
              <wp:anchor distT="0" distB="0" distL="114300" distR="114300" simplePos="0" relativeHeight="251663360" behindDoc="0" locked="0" layoutInCell="1" allowOverlap="1" wp14:anchorId="223C2E39" wp14:editId="2B7237E0">
                <wp:simplePos x="0" y="0"/>
                <wp:positionH relativeFrom="column">
                  <wp:posOffset>4016261</wp:posOffset>
                </wp:positionH>
                <wp:positionV relativeFrom="paragraph">
                  <wp:posOffset>1031261</wp:posOffset>
                </wp:positionV>
                <wp:extent cx="1605915" cy="685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605915" cy="685800"/>
                        </a:xfrm>
                        <a:prstGeom prst="rect">
                          <a:avLst/>
                        </a:prstGeom>
                        <a:noFill/>
                        <a:ln>
                          <a:noFill/>
                        </a:ln>
                      </wps:spPr>
                      <wps:txbx>
                        <w:txbxContent>
                          <w:p w14:paraId="3CB2A311" w14:textId="5060A708" w:rsidR="00E60CAB" w:rsidRPr="007E6851" w:rsidRDefault="00E60CAB" w:rsidP="007E6851">
                            <w:pPr>
                              <w:wordWrap w:val="0"/>
                              <w:ind w:right="440"/>
                              <w:jc w:val="center"/>
                              <w:rPr>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6851">
                              <w:rPr>
                                <w:rFonts w:hint="eastAsia"/>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7E6851">
                              <w:rPr>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TSD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223C2E39" id="_x0000_t202" coordsize="21600,21600" o:spt="202" path="m0,0l0,21600,21600,21600,21600,0xe">
                <v:stroke joinstyle="miter"/>
                <v:path gradientshapeok="t" o:connecttype="rect"/>
              </v:shapetype>
              <v:shape id="文本框 6" o:spid="_x0000_s1026" type="#_x0000_t202" style="position:absolute;margin-left:316.25pt;margin-top:81.2pt;width:126.45pt;height:54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" filled="f" stroked="f">
                <v:textbox style="mso-fit-shape-to-text:t">
                  <w:txbxContent>
                    <w:p w14:paraId="3CB2A311" w14:textId="5060A708" w:rsidR="00E60CAB" w:rsidRPr="007E6851" w:rsidRDefault="00E60CAB" w:rsidP="007E6851">
                      <w:pPr>
                        <w:wordWrap w:val="0"/>
                        <w:ind w:right="440"/>
                        <w:jc w:val="center"/>
                        <w:rPr>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6851">
                        <w:rPr>
                          <w:rFonts w:hint="eastAsia"/>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7E6851">
                        <w:rPr>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TSD</w:t>
                      </w:r>
                    </w:p>
                  </w:txbxContent>
                </v:textbox>
              </v:shape>
            </w:pict>
          </mc:Fallback>
        </mc:AlternateContent>
      </w:r>
      <w:r w:rsidR="008D0A0F" w:rsidRPr="008D0A0F">
        <w:rPr>
          <w:rFonts w:cs="Times New Roman"/>
          <w:sz w:val="36"/>
        </w:rPr>
        <w:br w:type="page"/>
      </w:r>
    </w:p>
    <w:sdt>
      <w:sdtPr>
        <w:rPr>
          <w:rFonts w:ascii="Times New Roman" w:eastAsiaTheme="minorEastAsia" w:hAnsi="Times New Roman" w:cs="Times New Roman"/>
          <w:color w:val="auto"/>
          <w:kern w:val="2"/>
          <w:sz w:val="21"/>
          <w:szCs w:val="22"/>
          <w:lang w:val="zh-CN"/>
        </w:rPr>
        <w:id w:val="-335153678"/>
        <w:docPartObj>
          <w:docPartGallery w:val="Table of Contents"/>
          <w:docPartUnique/>
        </w:docPartObj>
      </w:sdtPr>
      <w:sdtEndPr>
        <w:rPr>
          <w:b/>
          <w:bCs/>
        </w:rPr>
      </w:sdtEndPr>
      <w:sdtContent>
        <w:p w14:paraId="5D1F4729" w14:textId="77777777" w:rsidR="00A15440" w:rsidRPr="008D0A0F" w:rsidRDefault="00922D51" w:rsidP="00EA5F9B">
          <w:pPr>
            <w:pStyle w:val="a4"/>
            <w:jc w:val="center"/>
            <w:rPr>
              <w:rStyle w:val="20"/>
              <w:color w:val="auto"/>
            </w:rPr>
          </w:pPr>
          <w:r w:rsidRPr="003B780D">
            <w:rPr>
              <w:rFonts w:ascii="Times New Roman" w:hAnsi="Times New Roman" w:cs="Times New Roman"/>
              <w:color w:val="auto"/>
            </w:rPr>
            <w:t>Table of Contents</w:t>
          </w:r>
        </w:p>
        <w:p w14:paraId="709B2EF5" w14:textId="1CC69BF6" w:rsidR="00580117" w:rsidRDefault="00A15440">
          <w:pPr>
            <w:pStyle w:val="11"/>
            <w:rPr>
              <w:rFonts w:asciiTheme="minorHAnsi" w:hAnsiTheme="minorHAnsi"/>
              <w:noProof/>
            </w:rPr>
          </w:pPr>
          <w:r w:rsidRPr="008D0A0F">
            <w:fldChar w:fldCharType="begin"/>
          </w:r>
          <w:r w:rsidRPr="008D0A0F">
            <w:instrText xml:space="preserve"> TOC \o "1-3" \h \z \u </w:instrText>
          </w:r>
          <w:r w:rsidRPr="008D0A0F">
            <w:fldChar w:fldCharType="separate"/>
          </w:r>
          <w:hyperlink w:anchor="_Toc75252955" w:history="1">
            <w:r w:rsidR="00580117" w:rsidRPr="00777807">
              <w:rPr>
                <w:rStyle w:val="a5"/>
                <w:noProof/>
              </w:rPr>
              <w:t>1. Introduction</w:t>
            </w:r>
            <w:r w:rsidR="00580117">
              <w:rPr>
                <w:noProof/>
                <w:webHidden/>
              </w:rPr>
              <w:tab/>
            </w:r>
            <w:r w:rsidR="00580117">
              <w:rPr>
                <w:noProof/>
                <w:webHidden/>
              </w:rPr>
              <w:fldChar w:fldCharType="begin"/>
            </w:r>
            <w:r w:rsidR="00580117">
              <w:rPr>
                <w:noProof/>
                <w:webHidden/>
              </w:rPr>
              <w:instrText xml:space="preserve"> PAGEREF _Toc75252955 \h </w:instrText>
            </w:r>
            <w:r w:rsidR="00580117">
              <w:rPr>
                <w:noProof/>
                <w:webHidden/>
              </w:rPr>
            </w:r>
            <w:r w:rsidR="00580117">
              <w:rPr>
                <w:noProof/>
                <w:webHidden/>
              </w:rPr>
              <w:fldChar w:fldCharType="separate"/>
            </w:r>
            <w:r w:rsidR="003B780D">
              <w:rPr>
                <w:noProof/>
                <w:webHidden/>
              </w:rPr>
              <w:t>3</w:t>
            </w:r>
            <w:r w:rsidR="00580117">
              <w:rPr>
                <w:noProof/>
                <w:webHidden/>
              </w:rPr>
              <w:fldChar w:fldCharType="end"/>
            </w:r>
          </w:hyperlink>
        </w:p>
        <w:p w14:paraId="0C655814" w14:textId="2AEC959D" w:rsidR="00580117" w:rsidRDefault="00E60CAB">
          <w:pPr>
            <w:pStyle w:val="11"/>
            <w:rPr>
              <w:rFonts w:asciiTheme="minorHAnsi" w:hAnsiTheme="minorHAnsi"/>
              <w:noProof/>
            </w:rPr>
          </w:pPr>
          <w:hyperlink w:anchor="_Toc75252956" w:history="1">
            <w:r w:rsidR="00580117" w:rsidRPr="00777807">
              <w:rPr>
                <w:rStyle w:val="a5"/>
                <w:noProof/>
              </w:rPr>
              <w:t>2. Digital Object Architecture</w:t>
            </w:r>
            <w:r w:rsidR="00580117">
              <w:rPr>
                <w:noProof/>
                <w:webHidden/>
              </w:rPr>
              <w:tab/>
            </w:r>
            <w:r w:rsidR="00580117">
              <w:rPr>
                <w:noProof/>
                <w:webHidden/>
              </w:rPr>
              <w:fldChar w:fldCharType="begin"/>
            </w:r>
            <w:r w:rsidR="00580117">
              <w:rPr>
                <w:noProof/>
                <w:webHidden/>
              </w:rPr>
              <w:instrText xml:space="preserve"> PAGEREF _Toc75252956 \h </w:instrText>
            </w:r>
            <w:r w:rsidR="00580117">
              <w:rPr>
                <w:noProof/>
                <w:webHidden/>
              </w:rPr>
            </w:r>
            <w:r w:rsidR="00580117">
              <w:rPr>
                <w:noProof/>
                <w:webHidden/>
              </w:rPr>
              <w:fldChar w:fldCharType="separate"/>
            </w:r>
            <w:r w:rsidR="003B780D">
              <w:rPr>
                <w:noProof/>
                <w:webHidden/>
              </w:rPr>
              <w:t>4</w:t>
            </w:r>
            <w:r w:rsidR="00580117">
              <w:rPr>
                <w:noProof/>
                <w:webHidden/>
              </w:rPr>
              <w:fldChar w:fldCharType="end"/>
            </w:r>
          </w:hyperlink>
        </w:p>
        <w:p w14:paraId="26F0C079" w14:textId="638D20E5" w:rsidR="00580117" w:rsidRDefault="00E60CAB">
          <w:pPr>
            <w:pStyle w:val="21"/>
            <w:tabs>
              <w:tab w:val="right" w:leader="dot" w:pos="8296"/>
            </w:tabs>
            <w:rPr>
              <w:rFonts w:asciiTheme="minorHAnsi" w:hAnsiTheme="minorHAnsi"/>
              <w:noProof/>
            </w:rPr>
          </w:pPr>
          <w:hyperlink w:anchor="_Toc75252957" w:history="1">
            <w:r w:rsidR="00580117" w:rsidRPr="00777807">
              <w:rPr>
                <w:rStyle w:val="a5"/>
                <w:noProof/>
              </w:rPr>
              <w:t>2.1 The Identifier/Resolution System</w:t>
            </w:r>
            <w:r w:rsidR="00580117">
              <w:rPr>
                <w:noProof/>
                <w:webHidden/>
              </w:rPr>
              <w:tab/>
            </w:r>
            <w:r w:rsidR="00580117">
              <w:rPr>
                <w:noProof/>
                <w:webHidden/>
              </w:rPr>
              <w:fldChar w:fldCharType="begin"/>
            </w:r>
            <w:r w:rsidR="00580117">
              <w:rPr>
                <w:noProof/>
                <w:webHidden/>
              </w:rPr>
              <w:instrText xml:space="preserve"> PAGEREF _Toc75252957 \h </w:instrText>
            </w:r>
            <w:r w:rsidR="00580117">
              <w:rPr>
                <w:noProof/>
                <w:webHidden/>
              </w:rPr>
            </w:r>
            <w:r w:rsidR="00580117">
              <w:rPr>
                <w:noProof/>
                <w:webHidden/>
              </w:rPr>
              <w:fldChar w:fldCharType="separate"/>
            </w:r>
            <w:r w:rsidR="003B780D">
              <w:rPr>
                <w:noProof/>
                <w:webHidden/>
              </w:rPr>
              <w:t>5</w:t>
            </w:r>
            <w:r w:rsidR="00580117">
              <w:rPr>
                <w:noProof/>
                <w:webHidden/>
              </w:rPr>
              <w:fldChar w:fldCharType="end"/>
            </w:r>
          </w:hyperlink>
        </w:p>
        <w:p w14:paraId="7D14A730" w14:textId="37933179" w:rsidR="00580117" w:rsidRDefault="00E60CAB">
          <w:pPr>
            <w:pStyle w:val="21"/>
            <w:tabs>
              <w:tab w:val="right" w:leader="dot" w:pos="8296"/>
            </w:tabs>
            <w:rPr>
              <w:rFonts w:asciiTheme="minorHAnsi" w:hAnsiTheme="minorHAnsi"/>
              <w:noProof/>
            </w:rPr>
          </w:pPr>
          <w:hyperlink w:anchor="_Toc75252958" w:history="1">
            <w:r w:rsidR="00580117" w:rsidRPr="00777807">
              <w:rPr>
                <w:rStyle w:val="a5"/>
                <w:noProof/>
              </w:rPr>
              <w:t>2.2 The Repository System</w:t>
            </w:r>
            <w:r w:rsidR="00580117">
              <w:rPr>
                <w:noProof/>
                <w:webHidden/>
              </w:rPr>
              <w:tab/>
            </w:r>
            <w:r w:rsidR="00580117">
              <w:rPr>
                <w:noProof/>
                <w:webHidden/>
              </w:rPr>
              <w:fldChar w:fldCharType="begin"/>
            </w:r>
            <w:r w:rsidR="00580117">
              <w:rPr>
                <w:noProof/>
                <w:webHidden/>
              </w:rPr>
              <w:instrText xml:space="preserve"> PAGEREF _Toc75252958 \h </w:instrText>
            </w:r>
            <w:r w:rsidR="00580117">
              <w:rPr>
                <w:noProof/>
                <w:webHidden/>
              </w:rPr>
            </w:r>
            <w:r w:rsidR="00580117">
              <w:rPr>
                <w:noProof/>
                <w:webHidden/>
              </w:rPr>
              <w:fldChar w:fldCharType="separate"/>
            </w:r>
            <w:r w:rsidR="003B780D">
              <w:rPr>
                <w:noProof/>
                <w:webHidden/>
              </w:rPr>
              <w:t>5</w:t>
            </w:r>
            <w:r w:rsidR="00580117">
              <w:rPr>
                <w:noProof/>
                <w:webHidden/>
              </w:rPr>
              <w:fldChar w:fldCharType="end"/>
            </w:r>
          </w:hyperlink>
        </w:p>
        <w:p w14:paraId="1C5ED659" w14:textId="6B224F24" w:rsidR="00580117" w:rsidRDefault="00E60CAB">
          <w:pPr>
            <w:pStyle w:val="21"/>
            <w:tabs>
              <w:tab w:val="right" w:leader="dot" w:pos="8296"/>
            </w:tabs>
            <w:rPr>
              <w:rFonts w:asciiTheme="minorHAnsi" w:hAnsiTheme="minorHAnsi"/>
              <w:noProof/>
            </w:rPr>
          </w:pPr>
          <w:hyperlink w:anchor="_Toc75252959" w:history="1">
            <w:r w:rsidR="00580117" w:rsidRPr="00777807">
              <w:rPr>
                <w:rStyle w:val="a5"/>
                <w:noProof/>
              </w:rPr>
              <w:t>2.3 The Registry System</w:t>
            </w:r>
            <w:r w:rsidR="00580117">
              <w:rPr>
                <w:noProof/>
                <w:webHidden/>
              </w:rPr>
              <w:tab/>
            </w:r>
            <w:r w:rsidR="00580117">
              <w:rPr>
                <w:noProof/>
                <w:webHidden/>
              </w:rPr>
              <w:fldChar w:fldCharType="begin"/>
            </w:r>
            <w:r w:rsidR="00580117">
              <w:rPr>
                <w:noProof/>
                <w:webHidden/>
              </w:rPr>
              <w:instrText xml:space="preserve"> PAGEREF _Toc75252959 \h </w:instrText>
            </w:r>
            <w:r w:rsidR="00580117">
              <w:rPr>
                <w:noProof/>
                <w:webHidden/>
              </w:rPr>
            </w:r>
            <w:r w:rsidR="00580117">
              <w:rPr>
                <w:noProof/>
                <w:webHidden/>
              </w:rPr>
              <w:fldChar w:fldCharType="separate"/>
            </w:r>
            <w:r w:rsidR="003B780D">
              <w:rPr>
                <w:noProof/>
                <w:webHidden/>
              </w:rPr>
              <w:t>5</w:t>
            </w:r>
            <w:r w:rsidR="00580117">
              <w:rPr>
                <w:noProof/>
                <w:webHidden/>
              </w:rPr>
              <w:fldChar w:fldCharType="end"/>
            </w:r>
          </w:hyperlink>
        </w:p>
        <w:p w14:paraId="7D51DC2F" w14:textId="0DC56264" w:rsidR="00580117" w:rsidRDefault="00E60CAB">
          <w:pPr>
            <w:pStyle w:val="11"/>
            <w:rPr>
              <w:rFonts w:asciiTheme="minorHAnsi" w:hAnsiTheme="minorHAnsi"/>
              <w:noProof/>
            </w:rPr>
          </w:pPr>
          <w:hyperlink w:anchor="_Toc75252960" w:history="1">
            <w:r w:rsidR="00580117" w:rsidRPr="00777807">
              <w:rPr>
                <w:rStyle w:val="a5"/>
                <w:noProof/>
              </w:rPr>
              <w:t>3. Digital Object Interface Protocol</w:t>
            </w:r>
            <w:r w:rsidR="00580117">
              <w:rPr>
                <w:noProof/>
                <w:webHidden/>
              </w:rPr>
              <w:tab/>
            </w:r>
            <w:r w:rsidR="00580117">
              <w:rPr>
                <w:noProof/>
                <w:webHidden/>
              </w:rPr>
              <w:fldChar w:fldCharType="begin"/>
            </w:r>
            <w:r w:rsidR="00580117">
              <w:rPr>
                <w:noProof/>
                <w:webHidden/>
              </w:rPr>
              <w:instrText xml:space="preserve"> PAGEREF _Toc75252960 \h </w:instrText>
            </w:r>
            <w:r w:rsidR="00580117">
              <w:rPr>
                <w:noProof/>
                <w:webHidden/>
              </w:rPr>
            </w:r>
            <w:r w:rsidR="00580117">
              <w:rPr>
                <w:noProof/>
                <w:webHidden/>
              </w:rPr>
              <w:fldChar w:fldCharType="separate"/>
            </w:r>
            <w:r w:rsidR="003B780D">
              <w:rPr>
                <w:noProof/>
                <w:webHidden/>
              </w:rPr>
              <w:t>6</w:t>
            </w:r>
            <w:r w:rsidR="00580117">
              <w:rPr>
                <w:noProof/>
                <w:webHidden/>
              </w:rPr>
              <w:fldChar w:fldCharType="end"/>
            </w:r>
          </w:hyperlink>
        </w:p>
        <w:p w14:paraId="4878FEB2" w14:textId="38B04830" w:rsidR="00580117" w:rsidRDefault="00E60CAB">
          <w:pPr>
            <w:pStyle w:val="11"/>
            <w:rPr>
              <w:rFonts w:asciiTheme="minorHAnsi" w:hAnsiTheme="minorHAnsi"/>
              <w:noProof/>
            </w:rPr>
          </w:pPr>
          <w:hyperlink w:anchor="_Toc75252961" w:history="1">
            <w:r w:rsidR="00580117" w:rsidRPr="00777807">
              <w:rPr>
                <w:rStyle w:val="a5"/>
                <w:noProof/>
              </w:rPr>
              <w:t>4. Identifiers</w:t>
            </w:r>
            <w:r w:rsidR="00580117">
              <w:rPr>
                <w:noProof/>
                <w:webHidden/>
              </w:rPr>
              <w:tab/>
            </w:r>
            <w:r w:rsidR="00580117">
              <w:rPr>
                <w:noProof/>
                <w:webHidden/>
              </w:rPr>
              <w:fldChar w:fldCharType="begin"/>
            </w:r>
            <w:r w:rsidR="00580117">
              <w:rPr>
                <w:noProof/>
                <w:webHidden/>
              </w:rPr>
              <w:instrText xml:space="preserve"> PAGEREF _Toc75252961 \h </w:instrText>
            </w:r>
            <w:r w:rsidR="00580117">
              <w:rPr>
                <w:noProof/>
                <w:webHidden/>
              </w:rPr>
            </w:r>
            <w:r w:rsidR="00580117">
              <w:rPr>
                <w:noProof/>
                <w:webHidden/>
              </w:rPr>
              <w:fldChar w:fldCharType="separate"/>
            </w:r>
            <w:r w:rsidR="003B780D">
              <w:rPr>
                <w:noProof/>
                <w:webHidden/>
              </w:rPr>
              <w:t>8</w:t>
            </w:r>
            <w:r w:rsidR="00580117">
              <w:rPr>
                <w:noProof/>
                <w:webHidden/>
              </w:rPr>
              <w:fldChar w:fldCharType="end"/>
            </w:r>
          </w:hyperlink>
        </w:p>
        <w:p w14:paraId="64CFC3CF" w14:textId="4A21E182" w:rsidR="00580117" w:rsidRDefault="00E60CAB">
          <w:pPr>
            <w:pStyle w:val="11"/>
            <w:rPr>
              <w:rFonts w:asciiTheme="minorHAnsi" w:hAnsiTheme="minorHAnsi"/>
              <w:noProof/>
            </w:rPr>
          </w:pPr>
          <w:hyperlink w:anchor="_Toc75252962" w:history="1">
            <w:r w:rsidR="00580117" w:rsidRPr="00777807">
              <w:rPr>
                <w:rStyle w:val="a5"/>
                <w:noProof/>
              </w:rPr>
              <w:t>5. Types</w:t>
            </w:r>
            <w:r w:rsidR="00580117">
              <w:rPr>
                <w:rStyle w:val="a5"/>
                <w:noProof/>
              </w:rPr>
              <w:tab/>
            </w:r>
            <w:r w:rsidR="00580117">
              <w:rPr>
                <w:noProof/>
                <w:webHidden/>
              </w:rPr>
              <w:tab/>
            </w:r>
            <w:r w:rsidR="00580117">
              <w:rPr>
                <w:noProof/>
                <w:webHidden/>
              </w:rPr>
              <w:fldChar w:fldCharType="begin"/>
            </w:r>
            <w:r w:rsidR="00580117">
              <w:rPr>
                <w:noProof/>
                <w:webHidden/>
              </w:rPr>
              <w:instrText xml:space="preserve"> PAGEREF _Toc75252962 \h </w:instrText>
            </w:r>
            <w:r w:rsidR="00580117">
              <w:rPr>
                <w:noProof/>
                <w:webHidden/>
              </w:rPr>
            </w:r>
            <w:r w:rsidR="00580117">
              <w:rPr>
                <w:noProof/>
                <w:webHidden/>
              </w:rPr>
              <w:fldChar w:fldCharType="separate"/>
            </w:r>
            <w:r w:rsidR="003B780D">
              <w:rPr>
                <w:noProof/>
                <w:webHidden/>
              </w:rPr>
              <w:t>9</w:t>
            </w:r>
            <w:r w:rsidR="00580117">
              <w:rPr>
                <w:noProof/>
                <w:webHidden/>
              </w:rPr>
              <w:fldChar w:fldCharType="end"/>
            </w:r>
          </w:hyperlink>
        </w:p>
        <w:p w14:paraId="1197D18A" w14:textId="5A287C14" w:rsidR="00580117" w:rsidRDefault="00E60CAB">
          <w:pPr>
            <w:pStyle w:val="21"/>
            <w:tabs>
              <w:tab w:val="right" w:leader="dot" w:pos="8296"/>
            </w:tabs>
            <w:rPr>
              <w:rFonts w:asciiTheme="minorHAnsi" w:hAnsiTheme="minorHAnsi"/>
              <w:noProof/>
            </w:rPr>
          </w:pPr>
          <w:hyperlink w:anchor="_Toc75252963" w:history="1">
            <w:r w:rsidR="00580117" w:rsidRPr="00777807">
              <w:rPr>
                <w:rStyle w:val="a5"/>
                <w:noProof/>
              </w:rPr>
              <w:t>5.1 Core types</w:t>
            </w:r>
            <w:r w:rsidR="00580117">
              <w:rPr>
                <w:noProof/>
                <w:webHidden/>
              </w:rPr>
              <w:tab/>
            </w:r>
            <w:r w:rsidR="00580117">
              <w:rPr>
                <w:noProof/>
                <w:webHidden/>
              </w:rPr>
              <w:fldChar w:fldCharType="begin"/>
            </w:r>
            <w:r w:rsidR="00580117">
              <w:rPr>
                <w:noProof/>
                <w:webHidden/>
              </w:rPr>
              <w:instrText xml:space="preserve"> PAGEREF _Toc75252963 \h </w:instrText>
            </w:r>
            <w:r w:rsidR="00580117">
              <w:rPr>
                <w:noProof/>
                <w:webHidden/>
              </w:rPr>
            </w:r>
            <w:r w:rsidR="00580117">
              <w:rPr>
                <w:noProof/>
                <w:webHidden/>
              </w:rPr>
              <w:fldChar w:fldCharType="separate"/>
            </w:r>
            <w:r w:rsidR="003B780D">
              <w:rPr>
                <w:noProof/>
                <w:webHidden/>
              </w:rPr>
              <w:t>9</w:t>
            </w:r>
            <w:r w:rsidR="00580117">
              <w:rPr>
                <w:noProof/>
                <w:webHidden/>
              </w:rPr>
              <w:fldChar w:fldCharType="end"/>
            </w:r>
          </w:hyperlink>
        </w:p>
        <w:p w14:paraId="084E5FD9" w14:textId="7C976061" w:rsidR="00580117" w:rsidRDefault="00E60CAB">
          <w:pPr>
            <w:pStyle w:val="21"/>
            <w:tabs>
              <w:tab w:val="right" w:leader="dot" w:pos="8296"/>
            </w:tabs>
            <w:rPr>
              <w:rFonts w:asciiTheme="minorHAnsi" w:hAnsiTheme="minorHAnsi"/>
              <w:noProof/>
            </w:rPr>
          </w:pPr>
          <w:hyperlink w:anchor="_Toc75252964" w:history="1">
            <w:r w:rsidR="00580117" w:rsidRPr="00777807">
              <w:rPr>
                <w:rStyle w:val="a5"/>
                <w:noProof/>
              </w:rPr>
              <w:t>5.2 Extended types</w:t>
            </w:r>
            <w:r w:rsidR="00580117">
              <w:rPr>
                <w:noProof/>
                <w:webHidden/>
              </w:rPr>
              <w:tab/>
            </w:r>
            <w:r w:rsidR="00580117">
              <w:rPr>
                <w:noProof/>
                <w:webHidden/>
              </w:rPr>
              <w:fldChar w:fldCharType="begin"/>
            </w:r>
            <w:r w:rsidR="00580117">
              <w:rPr>
                <w:noProof/>
                <w:webHidden/>
              </w:rPr>
              <w:instrText xml:space="preserve"> PAGEREF _Toc75252964 \h </w:instrText>
            </w:r>
            <w:r w:rsidR="00580117">
              <w:rPr>
                <w:noProof/>
                <w:webHidden/>
              </w:rPr>
            </w:r>
            <w:r w:rsidR="00580117">
              <w:rPr>
                <w:noProof/>
                <w:webHidden/>
              </w:rPr>
              <w:fldChar w:fldCharType="separate"/>
            </w:r>
            <w:r w:rsidR="003B780D">
              <w:rPr>
                <w:noProof/>
                <w:webHidden/>
              </w:rPr>
              <w:t>9</w:t>
            </w:r>
            <w:r w:rsidR="00580117">
              <w:rPr>
                <w:noProof/>
                <w:webHidden/>
              </w:rPr>
              <w:fldChar w:fldCharType="end"/>
            </w:r>
          </w:hyperlink>
        </w:p>
        <w:p w14:paraId="41BFAA99" w14:textId="40C9F361" w:rsidR="00580117" w:rsidRDefault="00E60CAB">
          <w:pPr>
            <w:pStyle w:val="31"/>
            <w:tabs>
              <w:tab w:val="right" w:leader="dot" w:pos="8296"/>
            </w:tabs>
            <w:rPr>
              <w:rFonts w:asciiTheme="minorHAnsi" w:hAnsiTheme="minorHAnsi"/>
              <w:noProof/>
            </w:rPr>
          </w:pPr>
          <w:hyperlink w:anchor="_Toc75252965" w:history="1">
            <w:r w:rsidR="00580117" w:rsidRPr="00777807">
              <w:rPr>
                <w:rStyle w:val="a5"/>
                <w:noProof/>
              </w:rPr>
              <w:t>5.2.1</w:t>
            </w:r>
            <w:r w:rsidR="00580117" w:rsidRPr="00777807">
              <w:rPr>
                <w:rStyle w:val="a5"/>
                <w:rFonts w:cs="Times New Roman"/>
                <w:noProof/>
              </w:rPr>
              <w:t xml:space="preserve"> 0.TYPE/DOIPServiceInfo</w:t>
            </w:r>
            <w:r w:rsidR="00580117">
              <w:rPr>
                <w:noProof/>
                <w:webHidden/>
              </w:rPr>
              <w:tab/>
            </w:r>
            <w:r w:rsidR="00580117">
              <w:rPr>
                <w:noProof/>
                <w:webHidden/>
              </w:rPr>
              <w:fldChar w:fldCharType="begin"/>
            </w:r>
            <w:r w:rsidR="00580117">
              <w:rPr>
                <w:noProof/>
                <w:webHidden/>
              </w:rPr>
              <w:instrText xml:space="preserve"> PAGEREF _Toc75252965 \h </w:instrText>
            </w:r>
            <w:r w:rsidR="00580117">
              <w:rPr>
                <w:noProof/>
                <w:webHidden/>
              </w:rPr>
            </w:r>
            <w:r w:rsidR="00580117">
              <w:rPr>
                <w:noProof/>
                <w:webHidden/>
              </w:rPr>
              <w:fldChar w:fldCharType="separate"/>
            </w:r>
            <w:r w:rsidR="003B780D">
              <w:rPr>
                <w:noProof/>
                <w:webHidden/>
              </w:rPr>
              <w:t>9</w:t>
            </w:r>
            <w:r w:rsidR="00580117">
              <w:rPr>
                <w:noProof/>
                <w:webHidden/>
              </w:rPr>
              <w:fldChar w:fldCharType="end"/>
            </w:r>
          </w:hyperlink>
        </w:p>
        <w:p w14:paraId="71009435" w14:textId="489D3395" w:rsidR="00580117" w:rsidRDefault="00E60CAB">
          <w:pPr>
            <w:pStyle w:val="31"/>
            <w:tabs>
              <w:tab w:val="right" w:leader="dot" w:pos="8296"/>
            </w:tabs>
            <w:rPr>
              <w:rFonts w:asciiTheme="minorHAnsi" w:hAnsiTheme="minorHAnsi"/>
              <w:noProof/>
            </w:rPr>
          </w:pPr>
          <w:hyperlink w:anchor="_Toc75252966" w:history="1">
            <w:r w:rsidR="00580117" w:rsidRPr="00777807">
              <w:rPr>
                <w:rStyle w:val="a5"/>
                <w:noProof/>
              </w:rPr>
              <w:t>5.2.2 0.TYPE/DOIPOperation</w:t>
            </w:r>
            <w:r w:rsidR="00580117">
              <w:rPr>
                <w:noProof/>
                <w:webHidden/>
              </w:rPr>
              <w:tab/>
            </w:r>
            <w:r w:rsidR="00580117">
              <w:rPr>
                <w:noProof/>
                <w:webHidden/>
              </w:rPr>
              <w:fldChar w:fldCharType="begin"/>
            </w:r>
            <w:r w:rsidR="00580117">
              <w:rPr>
                <w:noProof/>
                <w:webHidden/>
              </w:rPr>
              <w:instrText xml:space="preserve"> PAGEREF _Toc75252966 \h </w:instrText>
            </w:r>
            <w:r w:rsidR="00580117">
              <w:rPr>
                <w:noProof/>
                <w:webHidden/>
              </w:rPr>
            </w:r>
            <w:r w:rsidR="00580117">
              <w:rPr>
                <w:noProof/>
                <w:webHidden/>
              </w:rPr>
              <w:fldChar w:fldCharType="separate"/>
            </w:r>
            <w:r w:rsidR="003B780D">
              <w:rPr>
                <w:noProof/>
                <w:webHidden/>
              </w:rPr>
              <w:t>10</w:t>
            </w:r>
            <w:r w:rsidR="00580117">
              <w:rPr>
                <w:noProof/>
                <w:webHidden/>
              </w:rPr>
              <w:fldChar w:fldCharType="end"/>
            </w:r>
          </w:hyperlink>
        </w:p>
        <w:p w14:paraId="3E42B349" w14:textId="51C09CFA" w:rsidR="00580117" w:rsidRDefault="00E60CAB">
          <w:pPr>
            <w:pStyle w:val="11"/>
            <w:rPr>
              <w:rFonts w:asciiTheme="minorHAnsi" w:hAnsiTheme="minorHAnsi"/>
              <w:noProof/>
            </w:rPr>
          </w:pPr>
          <w:hyperlink w:anchor="_Toc75252967" w:history="1">
            <w:r w:rsidR="00580117" w:rsidRPr="00777807">
              <w:rPr>
                <w:rStyle w:val="a5"/>
                <w:rFonts w:cs="Times New Roman"/>
                <w:noProof/>
              </w:rPr>
              <w:t>6. Operations</w:t>
            </w:r>
            <w:r w:rsidR="00580117">
              <w:rPr>
                <w:noProof/>
                <w:webHidden/>
              </w:rPr>
              <w:tab/>
            </w:r>
            <w:r w:rsidR="00580117">
              <w:rPr>
                <w:noProof/>
                <w:webHidden/>
              </w:rPr>
              <w:fldChar w:fldCharType="begin"/>
            </w:r>
            <w:r w:rsidR="00580117">
              <w:rPr>
                <w:noProof/>
                <w:webHidden/>
              </w:rPr>
              <w:instrText xml:space="preserve"> PAGEREF _Toc75252967 \h </w:instrText>
            </w:r>
            <w:r w:rsidR="00580117">
              <w:rPr>
                <w:noProof/>
                <w:webHidden/>
              </w:rPr>
            </w:r>
            <w:r w:rsidR="00580117">
              <w:rPr>
                <w:noProof/>
                <w:webHidden/>
              </w:rPr>
              <w:fldChar w:fldCharType="separate"/>
            </w:r>
            <w:r w:rsidR="003B780D">
              <w:rPr>
                <w:noProof/>
                <w:webHidden/>
              </w:rPr>
              <w:t>12</w:t>
            </w:r>
            <w:r w:rsidR="00580117">
              <w:rPr>
                <w:noProof/>
                <w:webHidden/>
              </w:rPr>
              <w:fldChar w:fldCharType="end"/>
            </w:r>
          </w:hyperlink>
        </w:p>
        <w:p w14:paraId="1FE4BF14" w14:textId="3C3ACAFD" w:rsidR="00580117" w:rsidRDefault="00E60CAB">
          <w:pPr>
            <w:pStyle w:val="21"/>
            <w:tabs>
              <w:tab w:val="right" w:leader="dot" w:pos="8296"/>
            </w:tabs>
            <w:rPr>
              <w:rFonts w:asciiTheme="minorHAnsi" w:hAnsiTheme="minorHAnsi"/>
              <w:noProof/>
            </w:rPr>
          </w:pPr>
          <w:hyperlink w:anchor="_Toc75252968" w:history="1">
            <w:r w:rsidR="00580117" w:rsidRPr="00777807">
              <w:rPr>
                <w:rStyle w:val="a5"/>
                <w:noProof/>
              </w:rPr>
              <w:t>6.1 Basic Operations</w:t>
            </w:r>
            <w:r w:rsidR="00580117">
              <w:rPr>
                <w:noProof/>
                <w:webHidden/>
              </w:rPr>
              <w:tab/>
            </w:r>
            <w:r w:rsidR="00580117">
              <w:rPr>
                <w:noProof/>
                <w:webHidden/>
              </w:rPr>
              <w:fldChar w:fldCharType="begin"/>
            </w:r>
            <w:r w:rsidR="00580117">
              <w:rPr>
                <w:noProof/>
                <w:webHidden/>
              </w:rPr>
              <w:instrText xml:space="preserve"> PAGEREF _Toc75252968 \h </w:instrText>
            </w:r>
            <w:r w:rsidR="00580117">
              <w:rPr>
                <w:noProof/>
                <w:webHidden/>
              </w:rPr>
            </w:r>
            <w:r w:rsidR="00580117">
              <w:rPr>
                <w:noProof/>
                <w:webHidden/>
              </w:rPr>
              <w:fldChar w:fldCharType="separate"/>
            </w:r>
            <w:r w:rsidR="003B780D">
              <w:rPr>
                <w:noProof/>
                <w:webHidden/>
              </w:rPr>
              <w:t>12</w:t>
            </w:r>
            <w:r w:rsidR="00580117">
              <w:rPr>
                <w:noProof/>
                <w:webHidden/>
              </w:rPr>
              <w:fldChar w:fldCharType="end"/>
            </w:r>
          </w:hyperlink>
        </w:p>
        <w:p w14:paraId="258327A7" w14:textId="6C7DEC6E" w:rsidR="00580117" w:rsidRDefault="00E60CAB">
          <w:pPr>
            <w:pStyle w:val="31"/>
            <w:tabs>
              <w:tab w:val="right" w:leader="dot" w:pos="8296"/>
            </w:tabs>
            <w:rPr>
              <w:rFonts w:asciiTheme="minorHAnsi" w:hAnsiTheme="minorHAnsi"/>
              <w:noProof/>
            </w:rPr>
          </w:pPr>
          <w:hyperlink w:anchor="_Toc75252969" w:history="1">
            <w:r w:rsidR="00580117" w:rsidRPr="00777807">
              <w:rPr>
                <w:rStyle w:val="a5"/>
                <w:noProof/>
              </w:rPr>
              <w:t>6.1.1 0.DOIP/Op.Hello</w:t>
            </w:r>
            <w:r w:rsidR="00580117">
              <w:rPr>
                <w:noProof/>
                <w:webHidden/>
              </w:rPr>
              <w:tab/>
            </w:r>
            <w:r w:rsidR="00580117">
              <w:rPr>
                <w:noProof/>
                <w:webHidden/>
              </w:rPr>
              <w:fldChar w:fldCharType="begin"/>
            </w:r>
            <w:r w:rsidR="00580117">
              <w:rPr>
                <w:noProof/>
                <w:webHidden/>
              </w:rPr>
              <w:instrText xml:space="preserve"> PAGEREF _Toc75252969 \h </w:instrText>
            </w:r>
            <w:r w:rsidR="00580117">
              <w:rPr>
                <w:noProof/>
                <w:webHidden/>
              </w:rPr>
            </w:r>
            <w:r w:rsidR="00580117">
              <w:rPr>
                <w:noProof/>
                <w:webHidden/>
              </w:rPr>
              <w:fldChar w:fldCharType="separate"/>
            </w:r>
            <w:r w:rsidR="003B780D">
              <w:rPr>
                <w:noProof/>
                <w:webHidden/>
              </w:rPr>
              <w:t>12</w:t>
            </w:r>
            <w:r w:rsidR="00580117">
              <w:rPr>
                <w:noProof/>
                <w:webHidden/>
              </w:rPr>
              <w:fldChar w:fldCharType="end"/>
            </w:r>
          </w:hyperlink>
        </w:p>
        <w:p w14:paraId="3394ECCA" w14:textId="0B604238" w:rsidR="00580117" w:rsidRDefault="00E60CAB">
          <w:pPr>
            <w:pStyle w:val="31"/>
            <w:tabs>
              <w:tab w:val="right" w:leader="dot" w:pos="8296"/>
            </w:tabs>
            <w:rPr>
              <w:rFonts w:asciiTheme="minorHAnsi" w:hAnsiTheme="minorHAnsi"/>
              <w:noProof/>
            </w:rPr>
          </w:pPr>
          <w:hyperlink w:anchor="_Toc75252970" w:history="1">
            <w:r w:rsidR="00580117" w:rsidRPr="00777807">
              <w:rPr>
                <w:rStyle w:val="a5"/>
                <w:noProof/>
              </w:rPr>
              <w:t>6.1.2 0.DOIP/Op.Retrieve</w:t>
            </w:r>
            <w:r w:rsidR="00580117">
              <w:rPr>
                <w:noProof/>
                <w:webHidden/>
              </w:rPr>
              <w:tab/>
            </w:r>
            <w:r w:rsidR="00580117">
              <w:rPr>
                <w:noProof/>
                <w:webHidden/>
              </w:rPr>
              <w:fldChar w:fldCharType="begin"/>
            </w:r>
            <w:r w:rsidR="00580117">
              <w:rPr>
                <w:noProof/>
                <w:webHidden/>
              </w:rPr>
              <w:instrText xml:space="preserve"> PAGEREF _Toc75252970 \h </w:instrText>
            </w:r>
            <w:r w:rsidR="00580117">
              <w:rPr>
                <w:noProof/>
                <w:webHidden/>
              </w:rPr>
            </w:r>
            <w:r w:rsidR="00580117">
              <w:rPr>
                <w:noProof/>
                <w:webHidden/>
              </w:rPr>
              <w:fldChar w:fldCharType="separate"/>
            </w:r>
            <w:r w:rsidR="003B780D">
              <w:rPr>
                <w:noProof/>
                <w:webHidden/>
              </w:rPr>
              <w:t>12</w:t>
            </w:r>
            <w:r w:rsidR="00580117">
              <w:rPr>
                <w:noProof/>
                <w:webHidden/>
              </w:rPr>
              <w:fldChar w:fldCharType="end"/>
            </w:r>
          </w:hyperlink>
        </w:p>
        <w:p w14:paraId="734CC0EB" w14:textId="4FA4A170" w:rsidR="00580117" w:rsidRDefault="00E60CAB">
          <w:pPr>
            <w:pStyle w:val="31"/>
            <w:tabs>
              <w:tab w:val="right" w:leader="dot" w:pos="8296"/>
            </w:tabs>
            <w:rPr>
              <w:rFonts w:asciiTheme="minorHAnsi" w:hAnsiTheme="minorHAnsi"/>
              <w:noProof/>
            </w:rPr>
          </w:pPr>
          <w:hyperlink w:anchor="_Toc75252971" w:history="1">
            <w:r w:rsidR="00580117" w:rsidRPr="00777807">
              <w:rPr>
                <w:rStyle w:val="a5"/>
                <w:noProof/>
              </w:rPr>
              <w:t>6.1.3 0.DOIP/Op.Create</w:t>
            </w:r>
            <w:r w:rsidR="00580117">
              <w:rPr>
                <w:noProof/>
                <w:webHidden/>
              </w:rPr>
              <w:tab/>
            </w:r>
            <w:r w:rsidR="00580117">
              <w:rPr>
                <w:noProof/>
                <w:webHidden/>
              </w:rPr>
              <w:fldChar w:fldCharType="begin"/>
            </w:r>
            <w:r w:rsidR="00580117">
              <w:rPr>
                <w:noProof/>
                <w:webHidden/>
              </w:rPr>
              <w:instrText xml:space="preserve"> PAGEREF _Toc75252971 \h </w:instrText>
            </w:r>
            <w:r w:rsidR="00580117">
              <w:rPr>
                <w:noProof/>
                <w:webHidden/>
              </w:rPr>
            </w:r>
            <w:r w:rsidR="00580117">
              <w:rPr>
                <w:noProof/>
                <w:webHidden/>
              </w:rPr>
              <w:fldChar w:fldCharType="separate"/>
            </w:r>
            <w:r w:rsidR="003B780D">
              <w:rPr>
                <w:noProof/>
                <w:webHidden/>
              </w:rPr>
              <w:t>13</w:t>
            </w:r>
            <w:r w:rsidR="00580117">
              <w:rPr>
                <w:noProof/>
                <w:webHidden/>
              </w:rPr>
              <w:fldChar w:fldCharType="end"/>
            </w:r>
          </w:hyperlink>
        </w:p>
        <w:p w14:paraId="6291F8C5" w14:textId="0B474448" w:rsidR="00580117" w:rsidRDefault="00E60CAB">
          <w:pPr>
            <w:pStyle w:val="31"/>
            <w:tabs>
              <w:tab w:val="right" w:leader="dot" w:pos="8296"/>
            </w:tabs>
            <w:rPr>
              <w:rFonts w:asciiTheme="minorHAnsi" w:hAnsiTheme="minorHAnsi"/>
              <w:noProof/>
            </w:rPr>
          </w:pPr>
          <w:hyperlink w:anchor="_Toc75252972" w:history="1">
            <w:r w:rsidR="00580117" w:rsidRPr="00777807">
              <w:rPr>
                <w:rStyle w:val="a5"/>
                <w:noProof/>
              </w:rPr>
              <w:t>6.1.4 0.DOIP/Op.Delete</w:t>
            </w:r>
            <w:r w:rsidR="00580117">
              <w:rPr>
                <w:noProof/>
                <w:webHidden/>
              </w:rPr>
              <w:tab/>
            </w:r>
            <w:r w:rsidR="00580117">
              <w:rPr>
                <w:noProof/>
                <w:webHidden/>
              </w:rPr>
              <w:fldChar w:fldCharType="begin"/>
            </w:r>
            <w:r w:rsidR="00580117">
              <w:rPr>
                <w:noProof/>
                <w:webHidden/>
              </w:rPr>
              <w:instrText xml:space="preserve"> PAGEREF _Toc75252972 \h </w:instrText>
            </w:r>
            <w:r w:rsidR="00580117">
              <w:rPr>
                <w:noProof/>
                <w:webHidden/>
              </w:rPr>
            </w:r>
            <w:r w:rsidR="00580117">
              <w:rPr>
                <w:noProof/>
                <w:webHidden/>
              </w:rPr>
              <w:fldChar w:fldCharType="separate"/>
            </w:r>
            <w:r w:rsidR="003B780D">
              <w:rPr>
                <w:noProof/>
                <w:webHidden/>
              </w:rPr>
              <w:t>13</w:t>
            </w:r>
            <w:r w:rsidR="00580117">
              <w:rPr>
                <w:noProof/>
                <w:webHidden/>
              </w:rPr>
              <w:fldChar w:fldCharType="end"/>
            </w:r>
          </w:hyperlink>
        </w:p>
        <w:p w14:paraId="15019215" w14:textId="23CB60DF" w:rsidR="00580117" w:rsidRDefault="00E60CAB">
          <w:pPr>
            <w:pStyle w:val="31"/>
            <w:tabs>
              <w:tab w:val="right" w:leader="dot" w:pos="8296"/>
            </w:tabs>
            <w:rPr>
              <w:rFonts w:asciiTheme="minorHAnsi" w:hAnsiTheme="minorHAnsi"/>
              <w:noProof/>
            </w:rPr>
          </w:pPr>
          <w:hyperlink w:anchor="_Toc75252973" w:history="1">
            <w:r w:rsidR="00580117" w:rsidRPr="00777807">
              <w:rPr>
                <w:rStyle w:val="a5"/>
                <w:noProof/>
              </w:rPr>
              <w:t>6.1.5 0.DOIP/Op.Update</w:t>
            </w:r>
            <w:r w:rsidR="00580117">
              <w:rPr>
                <w:noProof/>
                <w:webHidden/>
              </w:rPr>
              <w:tab/>
            </w:r>
            <w:r w:rsidR="00580117">
              <w:rPr>
                <w:noProof/>
                <w:webHidden/>
              </w:rPr>
              <w:fldChar w:fldCharType="begin"/>
            </w:r>
            <w:r w:rsidR="00580117">
              <w:rPr>
                <w:noProof/>
                <w:webHidden/>
              </w:rPr>
              <w:instrText xml:space="preserve"> PAGEREF _Toc75252973 \h </w:instrText>
            </w:r>
            <w:r w:rsidR="00580117">
              <w:rPr>
                <w:noProof/>
                <w:webHidden/>
              </w:rPr>
            </w:r>
            <w:r w:rsidR="00580117">
              <w:rPr>
                <w:noProof/>
                <w:webHidden/>
              </w:rPr>
              <w:fldChar w:fldCharType="separate"/>
            </w:r>
            <w:r w:rsidR="003B780D">
              <w:rPr>
                <w:noProof/>
                <w:webHidden/>
              </w:rPr>
              <w:t>14</w:t>
            </w:r>
            <w:r w:rsidR="00580117">
              <w:rPr>
                <w:noProof/>
                <w:webHidden/>
              </w:rPr>
              <w:fldChar w:fldCharType="end"/>
            </w:r>
          </w:hyperlink>
        </w:p>
        <w:p w14:paraId="784DF469" w14:textId="34950B11" w:rsidR="00580117" w:rsidRDefault="00E60CAB">
          <w:pPr>
            <w:pStyle w:val="31"/>
            <w:tabs>
              <w:tab w:val="right" w:leader="dot" w:pos="8296"/>
            </w:tabs>
            <w:rPr>
              <w:rFonts w:asciiTheme="minorHAnsi" w:hAnsiTheme="minorHAnsi"/>
              <w:noProof/>
            </w:rPr>
          </w:pPr>
          <w:hyperlink w:anchor="_Toc75252974" w:history="1">
            <w:r w:rsidR="00580117" w:rsidRPr="00777807">
              <w:rPr>
                <w:rStyle w:val="a5"/>
                <w:noProof/>
              </w:rPr>
              <w:t>6.1.6 0.DOIP/Op.Search</w:t>
            </w:r>
            <w:r w:rsidR="00580117">
              <w:rPr>
                <w:noProof/>
                <w:webHidden/>
              </w:rPr>
              <w:tab/>
            </w:r>
            <w:r w:rsidR="00580117">
              <w:rPr>
                <w:noProof/>
                <w:webHidden/>
              </w:rPr>
              <w:fldChar w:fldCharType="begin"/>
            </w:r>
            <w:r w:rsidR="00580117">
              <w:rPr>
                <w:noProof/>
                <w:webHidden/>
              </w:rPr>
              <w:instrText xml:space="preserve"> PAGEREF _Toc75252974 \h </w:instrText>
            </w:r>
            <w:r w:rsidR="00580117">
              <w:rPr>
                <w:noProof/>
                <w:webHidden/>
              </w:rPr>
            </w:r>
            <w:r w:rsidR="00580117">
              <w:rPr>
                <w:noProof/>
                <w:webHidden/>
              </w:rPr>
              <w:fldChar w:fldCharType="separate"/>
            </w:r>
            <w:r w:rsidR="003B780D">
              <w:rPr>
                <w:noProof/>
                <w:webHidden/>
              </w:rPr>
              <w:t>14</w:t>
            </w:r>
            <w:r w:rsidR="00580117">
              <w:rPr>
                <w:noProof/>
                <w:webHidden/>
              </w:rPr>
              <w:fldChar w:fldCharType="end"/>
            </w:r>
          </w:hyperlink>
        </w:p>
        <w:p w14:paraId="61A6569B" w14:textId="3C11489D" w:rsidR="00580117" w:rsidRDefault="00E60CAB">
          <w:pPr>
            <w:pStyle w:val="31"/>
            <w:tabs>
              <w:tab w:val="right" w:leader="dot" w:pos="8296"/>
            </w:tabs>
            <w:rPr>
              <w:rFonts w:asciiTheme="minorHAnsi" w:hAnsiTheme="minorHAnsi"/>
              <w:noProof/>
            </w:rPr>
          </w:pPr>
          <w:hyperlink w:anchor="_Toc75252975" w:history="1">
            <w:r w:rsidR="00580117" w:rsidRPr="00777807">
              <w:rPr>
                <w:rStyle w:val="a5"/>
                <w:noProof/>
              </w:rPr>
              <w:t>6.1.7 0.DOIP/Op.ListOperations</w:t>
            </w:r>
            <w:r w:rsidR="00580117">
              <w:rPr>
                <w:noProof/>
                <w:webHidden/>
              </w:rPr>
              <w:tab/>
            </w:r>
            <w:r w:rsidR="00580117">
              <w:rPr>
                <w:noProof/>
                <w:webHidden/>
              </w:rPr>
              <w:fldChar w:fldCharType="begin"/>
            </w:r>
            <w:r w:rsidR="00580117">
              <w:rPr>
                <w:noProof/>
                <w:webHidden/>
              </w:rPr>
              <w:instrText xml:space="preserve"> PAGEREF _Toc75252975 \h </w:instrText>
            </w:r>
            <w:r w:rsidR="00580117">
              <w:rPr>
                <w:noProof/>
                <w:webHidden/>
              </w:rPr>
            </w:r>
            <w:r w:rsidR="00580117">
              <w:rPr>
                <w:noProof/>
                <w:webHidden/>
              </w:rPr>
              <w:fldChar w:fldCharType="separate"/>
            </w:r>
            <w:r w:rsidR="003B780D">
              <w:rPr>
                <w:noProof/>
                <w:webHidden/>
              </w:rPr>
              <w:t>15</w:t>
            </w:r>
            <w:r w:rsidR="00580117">
              <w:rPr>
                <w:noProof/>
                <w:webHidden/>
              </w:rPr>
              <w:fldChar w:fldCharType="end"/>
            </w:r>
          </w:hyperlink>
        </w:p>
        <w:p w14:paraId="455558E4" w14:textId="01088EEE" w:rsidR="00580117" w:rsidRDefault="00E60CAB">
          <w:pPr>
            <w:pStyle w:val="21"/>
            <w:tabs>
              <w:tab w:val="right" w:leader="dot" w:pos="8296"/>
            </w:tabs>
            <w:rPr>
              <w:rFonts w:asciiTheme="minorHAnsi" w:hAnsiTheme="minorHAnsi"/>
              <w:noProof/>
            </w:rPr>
          </w:pPr>
          <w:hyperlink w:anchor="_Toc75252976" w:history="1">
            <w:r w:rsidR="00580117" w:rsidRPr="00777807">
              <w:rPr>
                <w:rStyle w:val="a5"/>
                <w:noProof/>
              </w:rPr>
              <w:t>6.2 Extended Operations</w:t>
            </w:r>
            <w:r w:rsidR="00580117">
              <w:rPr>
                <w:noProof/>
                <w:webHidden/>
              </w:rPr>
              <w:tab/>
            </w:r>
            <w:r w:rsidR="00580117">
              <w:rPr>
                <w:noProof/>
                <w:webHidden/>
              </w:rPr>
              <w:fldChar w:fldCharType="begin"/>
            </w:r>
            <w:r w:rsidR="00580117">
              <w:rPr>
                <w:noProof/>
                <w:webHidden/>
              </w:rPr>
              <w:instrText xml:space="preserve"> PAGEREF _Toc75252976 \h </w:instrText>
            </w:r>
            <w:r w:rsidR="00580117">
              <w:rPr>
                <w:noProof/>
                <w:webHidden/>
              </w:rPr>
            </w:r>
            <w:r w:rsidR="00580117">
              <w:rPr>
                <w:noProof/>
                <w:webHidden/>
              </w:rPr>
              <w:fldChar w:fldCharType="separate"/>
            </w:r>
            <w:r w:rsidR="003B780D">
              <w:rPr>
                <w:noProof/>
                <w:webHidden/>
              </w:rPr>
              <w:t>15</w:t>
            </w:r>
            <w:r w:rsidR="00580117">
              <w:rPr>
                <w:noProof/>
                <w:webHidden/>
              </w:rPr>
              <w:fldChar w:fldCharType="end"/>
            </w:r>
          </w:hyperlink>
        </w:p>
        <w:p w14:paraId="764001D6" w14:textId="3D5481E5" w:rsidR="00580117" w:rsidRDefault="00E60CAB">
          <w:pPr>
            <w:pStyle w:val="21"/>
            <w:tabs>
              <w:tab w:val="right" w:leader="dot" w:pos="8296"/>
            </w:tabs>
            <w:rPr>
              <w:rFonts w:asciiTheme="minorHAnsi" w:hAnsiTheme="minorHAnsi"/>
              <w:noProof/>
            </w:rPr>
          </w:pPr>
          <w:hyperlink w:anchor="_Toc75252977" w:history="1">
            <w:r w:rsidR="00580117" w:rsidRPr="00777807">
              <w:rPr>
                <w:rStyle w:val="a5"/>
                <w:noProof/>
              </w:rPr>
              <w:t>6.3 Status Code</w:t>
            </w:r>
            <w:r w:rsidR="00580117">
              <w:rPr>
                <w:noProof/>
                <w:webHidden/>
              </w:rPr>
              <w:tab/>
            </w:r>
            <w:r w:rsidR="00580117">
              <w:rPr>
                <w:noProof/>
                <w:webHidden/>
              </w:rPr>
              <w:fldChar w:fldCharType="begin"/>
            </w:r>
            <w:r w:rsidR="00580117">
              <w:rPr>
                <w:noProof/>
                <w:webHidden/>
              </w:rPr>
              <w:instrText xml:space="preserve"> PAGEREF _Toc75252977 \h </w:instrText>
            </w:r>
            <w:r w:rsidR="00580117">
              <w:rPr>
                <w:noProof/>
                <w:webHidden/>
              </w:rPr>
            </w:r>
            <w:r w:rsidR="00580117">
              <w:rPr>
                <w:noProof/>
                <w:webHidden/>
              </w:rPr>
              <w:fldChar w:fldCharType="separate"/>
            </w:r>
            <w:r w:rsidR="003B780D">
              <w:rPr>
                <w:noProof/>
                <w:webHidden/>
              </w:rPr>
              <w:t>16</w:t>
            </w:r>
            <w:r w:rsidR="00580117">
              <w:rPr>
                <w:noProof/>
                <w:webHidden/>
              </w:rPr>
              <w:fldChar w:fldCharType="end"/>
            </w:r>
          </w:hyperlink>
        </w:p>
        <w:p w14:paraId="109354DF" w14:textId="435A2166" w:rsidR="00580117" w:rsidRDefault="00E60CAB">
          <w:pPr>
            <w:pStyle w:val="21"/>
            <w:tabs>
              <w:tab w:val="right" w:leader="dot" w:pos="8296"/>
            </w:tabs>
            <w:rPr>
              <w:rFonts w:asciiTheme="minorHAnsi" w:hAnsiTheme="minorHAnsi"/>
              <w:noProof/>
            </w:rPr>
          </w:pPr>
          <w:hyperlink w:anchor="_Toc75252978" w:history="1">
            <w:r w:rsidR="00580117" w:rsidRPr="00777807">
              <w:rPr>
                <w:rStyle w:val="a5"/>
                <w:noProof/>
              </w:rPr>
              <w:t>6.4 Other Identifiers</w:t>
            </w:r>
            <w:r w:rsidR="00580117">
              <w:rPr>
                <w:noProof/>
                <w:webHidden/>
              </w:rPr>
              <w:tab/>
            </w:r>
            <w:r w:rsidR="00580117">
              <w:rPr>
                <w:noProof/>
                <w:webHidden/>
              </w:rPr>
              <w:fldChar w:fldCharType="begin"/>
            </w:r>
            <w:r w:rsidR="00580117">
              <w:rPr>
                <w:noProof/>
                <w:webHidden/>
              </w:rPr>
              <w:instrText xml:space="preserve"> PAGEREF _Toc75252978 \h </w:instrText>
            </w:r>
            <w:r w:rsidR="00580117">
              <w:rPr>
                <w:noProof/>
                <w:webHidden/>
              </w:rPr>
            </w:r>
            <w:r w:rsidR="00580117">
              <w:rPr>
                <w:noProof/>
                <w:webHidden/>
              </w:rPr>
              <w:fldChar w:fldCharType="separate"/>
            </w:r>
            <w:r w:rsidR="003B780D">
              <w:rPr>
                <w:noProof/>
                <w:webHidden/>
              </w:rPr>
              <w:t>16</w:t>
            </w:r>
            <w:r w:rsidR="00580117">
              <w:rPr>
                <w:noProof/>
                <w:webHidden/>
              </w:rPr>
              <w:fldChar w:fldCharType="end"/>
            </w:r>
          </w:hyperlink>
        </w:p>
        <w:p w14:paraId="7F2BB8AA" w14:textId="2E3812FC" w:rsidR="00580117" w:rsidRDefault="00E60CAB">
          <w:pPr>
            <w:pStyle w:val="11"/>
            <w:rPr>
              <w:rFonts w:asciiTheme="minorHAnsi" w:hAnsiTheme="minorHAnsi"/>
              <w:noProof/>
            </w:rPr>
          </w:pPr>
          <w:hyperlink w:anchor="_Toc75252979" w:history="1">
            <w:r w:rsidR="00580117" w:rsidRPr="00777807">
              <w:rPr>
                <w:rStyle w:val="a5"/>
                <w:rFonts w:cs="Times New Roman"/>
                <w:noProof/>
              </w:rPr>
              <w:t>7. Communication</w:t>
            </w:r>
            <w:r w:rsidR="00580117">
              <w:rPr>
                <w:noProof/>
                <w:webHidden/>
              </w:rPr>
              <w:tab/>
            </w:r>
            <w:r w:rsidR="00580117">
              <w:rPr>
                <w:noProof/>
                <w:webHidden/>
              </w:rPr>
              <w:fldChar w:fldCharType="begin"/>
            </w:r>
            <w:r w:rsidR="00580117">
              <w:rPr>
                <w:noProof/>
                <w:webHidden/>
              </w:rPr>
              <w:instrText xml:space="preserve"> PAGEREF _Toc75252979 \h </w:instrText>
            </w:r>
            <w:r w:rsidR="00580117">
              <w:rPr>
                <w:noProof/>
                <w:webHidden/>
              </w:rPr>
            </w:r>
            <w:r w:rsidR="00580117">
              <w:rPr>
                <w:noProof/>
                <w:webHidden/>
              </w:rPr>
              <w:fldChar w:fldCharType="separate"/>
            </w:r>
            <w:r w:rsidR="003B780D">
              <w:rPr>
                <w:noProof/>
                <w:webHidden/>
              </w:rPr>
              <w:t>18</w:t>
            </w:r>
            <w:r w:rsidR="00580117">
              <w:rPr>
                <w:noProof/>
                <w:webHidden/>
              </w:rPr>
              <w:fldChar w:fldCharType="end"/>
            </w:r>
          </w:hyperlink>
        </w:p>
        <w:p w14:paraId="4B5840CD" w14:textId="191D80AE" w:rsidR="00580117" w:rsidRDefault="00E60CAB">
          <w:pPr>
            <w:pStyle w:val="21"/>
            <w:tabs>
              <w:tab w:val="right" w:leader="dot" w:pos="8296"/>
            </w:tabs>
            <w:rPr>
              <w:rFonts w:asciiTheme="minorHAnsi" w:hAnsiTheme="minorHAnsi"/>
              <w:noProof/>
            </w:rPr>
          </w:pPr>
          <w:hyperlink w:anchor="_Toc75252980" w:history="1">
            <w:r w:rsidR="00580117" w:rsidRPr="00777807">
              <w:rPr>
                <w:rStyle w:val="a5"/>
                <w:noProof/>
              </w:rPr>
              <w:t>7.1 Serialization of Digital Object</w:t>
            </w:r>
            <w:r w:rsidR="00580117">
              <w:rPr>
                <w:noProof/>
                <w:webHidden/>
              </w:rPr>
              <w:tab/>
            </w:r>
            <w:r w:rsidR="00580117">
              <w:rPr>
                <w:noProof/>
                <w:webHidden/>
              </w:rPr>
              <w:fldChar w:fldCharType="begin"/>
            </w:r>
            <w:r w:rsidR="00580117">
              <w:rPr>
                <w:noProof/>
                <w:webHidden/>
              </w:rPr>
              <w:instrText xml:space="preserve"> PAGEREF _Toc75252980 \h </w:instrText>
            </w:r>
            <w:r w:rsidR="00580117">
              <w:rPr>
                <w:noProof/>
                <w:webHidden/>
              </w:rPr>
            </w:r>
            <w:r w:rsidR="00580117">
              <w:rPr>
                <w:noProof/>
                <w:webHidden/>
              </w:rPr>
              <w:fldChar w:fldCharType="separate"/>
            </w:r>
            <w:r w:rsidR="003B780D">
              <w:rPr>
                <w:noProof/>
                <w:webHidden/>
              </w:rPr>
              <w:t>18</w:t>
            </w:r>
            <w:r w:rsidR="00580117">
              <w:rPr>
                <w:noProof/>
                <w:webHidden/>
              </w:rPr>
              <w:fldChar w:fldCharType="end"/>
            </w:r>
          </w:hyperlink>
        </w:p>
        <w:p w14:paraId="13BAD9CF" w14:textId="3A9DD059" w:rsidR="00580117" w:rsidRDefault="00E60CAB">
          <w:pPr>
            <w:pStyle w:val="31"/>
            <w:tabs>
              <w:tab w:val="right" w:leader="dot" w:pos="8296"/>
            </w:tabs>
            <w:rPr>
              <w:rFonts w:asciiTheme="minorHAnsi" w:hAnsiTheme="minorHAnsi"/>
              <w:noProof/>
            </w:rPr>
          </w:pPr>
          <w:hyperlink w:anchor="_Toc75252981" w:history="1">
            <w:r w:rsidR="00580117" w:rsidRPr="00777807">
              <w:rPr>
                <w:rStyle w:val="a5"/>
                <w:noProof/>
              </w:rPr>
              <w:t>7.1.1 &lt;Attributes Length&gt;</w:t>
            </w:r>
            <w:r w:rsidR="00580117">
              <w:rPr>
                <w:noProof/>
                <w:webHidden/>
              </w:rPr>
              <w:tab/>
            </w:r>
            <w:r w:rsidR="00580117">
              <w:rPr>
                <w:noProof/>
                <w:webHidden/>
              </w:rPr>
              <w:fldChar w:fldCharType="begin"/>
            </w:r>
            <w:r w:rsidR="00580117">
              <w:rPr>
                <w:noProof/>
                <w:webHidden/>
              </w:rPr>
              <w:instrText xml:space="preserve"> PAGEREF _Toc75252981 \h </w:instrText>
            </w:r>
            <w:r w:rsidR="00580117">
              <w:rPr>
                <w:noProof/>
                <w:webHidden/>
              </w:rPr>
            </w:r>
            <w:r w:rsidR="00580117">
              <w:rPr>
                <w:noProof/>
                <w:webHidden/>
              </w:rPr>
              <w:fldChar w:fldCharType="separate"/>
            </w:r>
            <w:r w:rsidR="003B780D">
              <w:rPr>
                <w:noProof/>
                <w:webHidden/>
              </w:rPr>
              <w:t>18</w:t>
            </w:r>
            <w:r w:rsidR="00580117">
              <w:rPr>
                <w:noProof/>
                <w:webHidden/>
              </w:rPr>
              <w:fldChar w:fldCharType="end"/>
            </w:r>
          </w:hyperlink>
        </w:p>
        <w:p w14:paraId="02428BCE" w14:textId="10FB14F8" w:rsidR="00580117" w:rsidRDefault="00E60CAB">
          <w:pPr>
            <w:pStyle w:val="31"/>
            <w:tabs>
              <w:tab w:val="right" w:leader="dot" w:pos="8296"/>
            </w:tabs>
            <w:rPr>
              <w:rFonts w:asciiTheme="minorHAnsi" w:hAnsiTheme="minorHAnsi"/>
              <w:noProof/>
            </w:rPr>
          </w:pPr>
          <w:hyperlink w:anchor="_Toc75252982" w:history="1">
            <w:r w:rsidR="00580117" w:rsidRPr="00777807">
              <w:rPr>
                <w:rStyle w:val="a5"/>
                <w:noProof/>
              </w:rPr>
              <w:t>7.1.2 &lt;Attributes&gt;</w:t>
            </w:r>
            <w:r w:rsidR="00580117">
              <w:rPr>
                <w:noProof/>
                <w:webHidden/>
              </w:rPr>
              <w:tab/>
            </w:r>
            <w:r w:rsidR="00580117">
              <w:rPr>
                <w:noProof/>
                <w:webHidden/>
              </w:rPr>
              <w:fldChar w:fldCharType="begin"/>
            </w:r>
            <w:r w:rsidR="00580117">
              <w:rPr>
                <w:noProof/>
                <w:webHidden/>
              </w:rPr>
              <w:instrText xml:space="preserve"> PAGEREF _Toc75252982 \h </w:instrText>
            </w:r>
            <w:r w:rsidR="00580117">
              <w:rPr>
                <w:noProof/>
                <w:webHidden/>
              </w:rPr>
            </w:r>
            <w:r w:rsidR="00580117">
              <w:rPr>
                <w:noProof/>
                <w:webHidden/>
              </w:rPr>
              <w:fldChar w:fldCharType="separate"/>
            </w:r>
            <w:r w:rsidR="003B780D">
              <w:rPr>
                <w:noProof/>
                <w:webHidden/>
              </w:rPr>
              <w:t>18</w:t>
            </w:r>
            <w:r w:rsidR="00580117">
              <w:rPr>
                <w:noProof/>
                <w:webHidden/>
              </w:rPr>
              <w:fldChar w:fldCharType="end"/>
            </w:r>
          </w:hyperlink>
        </w:p>
        <w:p w14:paraId="4DFA1AC1" w14:textId="00CF7CE8" w:rsidR="00580117" w:rsidRDefault="00E60CAB">
          <w:pPr>
            <w:pStyle w:val="31"/>
            <w:tabs>
              <w:tab w:val="right" w:leader="dot" w:pos="8296"/>
            </w:tabs>
            <w:rPr>
              <w:rFonts w:asciiTheme="minorHAnsi" w:hAnsiTheme="minorHAnsi"/>
              <w:noProof/>
            </w:rPr>
          </w:pPr>
          <w:hyperlink w:anchor="_Toc75252983" w:history="1">
            <w:r w:rsidR="00580117" w:rsidRPr="00777807">
              <w:rPr>
                <w:rStyle w:val="a5"/>
                <w:noProof/>
              </w:rPr>
              <w:t>7.1.3 &lt;Elements data&gt;</w:t>
            </w:r>
            <w:r w:rsidR="00580117">
              <w:rPr>
                <w:noProof/>
                <w:webHidden/>
              </w:rPr>
              <w:tab/>
            </w:r>
            <w:r w:rsidR="00580117">
              <w:rPr>
                <w:noProof/>
                <w:webHidden/>
              </w:rPr>
              <w:fldChar w:fldCharType="begin"/>
            </w:r>
            <w:r w:rsidR="00580117">
              <w:rPr>
                <w:noProof/>
                <w:webHidden/>
              </w:rPr>
              <w:instrText xml:space="preserve"> PAGEREF _Toc75252983 \h </w:instrText>
            </w:r>
            <w:r w:rsidR="00580117">
              <w:rPr>
                <w:noProof/>
                <w:webHidden/>
              </w:rPr>
            </w:r>
            <w:r w:rsidR="00580117">
              <w:rPr>
                <w:noProof/>
                <w:webHidden/>
              </w:rPr>
              <w:fldChar w:fldCharType="separate"/>
            </w:r>
            <w:r w:rsidR="003B780D">
              <w:rPr>
                <w:noProof/>
                <w:webHidden/>
              </w:rPr>
              <w:t>19</w:t>
            </w:r>
            <w:r w:rsidR="00580117">
              <w:rPr>
                <w:noProof/>
                <w:webHidden/>
              </w:rPr>
              <w:fldChar w:fldCharType="end"/>
            </w:r>
          </w:hyperlink>
        </w:p>
        <w:p w14:paraId="0EE12B72" w14:textId="5C35FEC5" w:rsidR="00580117" w:rsidRDefault="00E60CAB">
          <w:pPr>
            <w:pStyle w:val="21"/>
            <w:tabs>
              <w:tab w:val="right" w:leader="dot" w:pos="8296"/>
            </w:tabs>
            <w:rPr>
              <w:rFonts w:asciiTheme="minorHAnsi" w:hAnsiTheme="minorHAnsi"/>
              <w:noProof/>
            </w:rPr>
          </w:pPr>
          <w:hyperlink w:anchor="_Toc75252984" w:history="1">
            <w:r w:rsidR="00580117" w:rsidRPr="00777807">
              <w:rPr>
                <w:rStyle w:val="a5"/>
                <w:noProof/>
              </w:rPr>
              <w:t>7.2 Message Format</w:t>
            </w:r>
            <w:r w:rsidR="00580117">
              <w:rPr>
                <w:noProof/>
                <w:webHidden/>
              </w:rPr>
              <w:tab/>
            </w:r>
            <w:r w:rsidR="00580117">
              <w:rPr>
                <w:noProof/>
                <w:webHidden/>
              </w:rPr>
              <w:fldChar w:fldCharType="begin"/>
            </w:r>
            <w:r w:rsidR="00580117">
              <w:rPr>
                <w:noProof/>
                <w:webHidden/>
              </w:rPr>
              <w:instrText xml:space="preserve"> PAGEREF _Toc75252984 \h </w:instrText>
            </w:r>
            <w:r w:rsidR="00580117">
              <w:rPr>
                <w:noProof/>
                <w:webHidden/>
              </w:rPr>
            </w:r>
            <w:r w:rsidR="00580117">
              <w:rPr>
                <w:noProof/>
                <w:webHidden/>
              </w:rPr>
              <w:fldChar w:fldCharType="separate"/>
            </w:r>
            <w:r w:rsidR="003B780D">
              <w:rPr>
                <w:noProof/>
                <w:webHidden/>
              </w:rPr>
              <w:t>19</w:t>
            </w:r>
            <w:r w:rsidR="00580117">
              <w:rPr>
                <w:noProof/>
                <w:webHidden/>
              </w:rPr>
              <w:fldChar w:fldCharType="end"/>
            </w:r>
          </w:hyperlink>
        </w:p>
        <w:p w14:paraId="6F4C69E9" w14:textId="0A38D4E7" w:rsidR="00580117" w:rsidRDefault="00E60CAB">
          <w:pPr>
            <w:pStyle w:val="31"/>
            <w:tabs>
              <w:tab w:val="right" w:leader="dot" w:pos="8296"/>
            </w:tabs>
            <w:rPr>
              <w:rFonts w:asciiTheme="minorHAnsi" w:hAnsiTheme="minorHAnsi"/>
              <w:noProof/>
            </w:rPr>
          </w:pPr>
          <w:hyperlink w:anchor="_Toc75252985" w:history="1">
            <w:r w:rsidR="00580117" w:rsidRPr="00777807">
              <w:rPr>
                <w:rStyle w:val="a5"/>
                <w:noProof/>
              </w:rPr>
              <w:t>7.2.1 Message Envelope</w:t>
            </w:r>
            <w:r w:rsidR="00580117">
              <w:rPr>
                <w:noProof/>
                <w:webHidden/>
              </w:rPr>
              <w:tab/>
            </w:r>
            <w:r w:rsidR="00580117">
              <w:rPr>
                <w:noProof/>
                <w:webHidden/>
              </w:rPr>
              <w:fldChar w:fldCharType="begin"/>
            </w:r>
            <w:r w:rsidR="00580117">
              <w:rPr>
                <w:noProof/>
                <w:webHidden/>
              </w:rPr>
              <w:instrText xml:space="preserve"> PAGEREF _Toc75252985 \h </w:instrText>
            </w:r>
            <w:r w:rsidR="00580117">
              <w:rPr>
                <w:noProof/>
                <w:webHidden/>
              </w:rPr>
            </w:r>
            <w:r w:rsidR="00580117">
              <w:rPr>
                <w:noProof/>
                <w:webHidden/>
              </w:rPr>
              <w:fldChar w:fldCharType="separate"/>
            </w:r>
            <w:r w:rsidR="003B780D">
              <w:rPr>
                <w:noProof/>
                <w:webHidden/>
              </w:rPr>
              <w:t>20</w:t>
            </w:r>
            <w:r w:rsidR="00580117">
              <w:rPr>
                <w:noProof/>
                <w:webHidden/>
              </w:rPr>
              <w:fldChar w:fldCharType="end"/>
            </w:r>
          </w:hyperlink>
        </w:p>
        <w:p w14:paraId="61880402" w14:textId="2755624C" w:rsidR="00580117" w:rsidRDefault="00E60CAB">
          <w:pPr>
            <w:pStyle w:val="31"/>
            <w:tabs>
              <w:tab w:val="right" w:leader="dot" w:pos="8296"/>
            </w:tabs>
            <w:rPr>
              <w:rFonts w:asciiTheme="minorHAnsi" w:hAnsiTheme="minorHAnsi"/>
              <w:noProof/>
            </w:rPr>
          </w:pPr>
          <w:hyperlink w:anchor="_Toc75252986" w:history="1">
            <w:r w:rsidR="00580117" w:rsidRPr="00777807">
              <w:rPr>
                <w:rStyle w:val="a5"/>
                <w:rFonts w:cs="Times New Roman"/>
                <w:noProof/>
              </w:rPr>
              <w:t>7.2.2 Message Header</w:t>
            </w:r>
            <w:r w:rsidR="00580117">
              <w:rPr>
                <w:noProof/>
                <w:webHidden/>
              </w:rPr>
              <w:tab/>
            </w:r>
            <w:r w:rsidR="00580117">
              <w:rPr>
                <w:noProof/>
                <w:webHidden/>
              </w:rPr>
              <w:fldChar w:fldCharType="begin"/>
            </w:r>
            <w:r w:rsidR="00580117">
              <w:rPr>
                <w:noProof/>
                <w:webHidden/>
              </w:rPr>
              <w:instrText xml:space="preserve"> PAGEREF _Toc75252986 \h </w:instrText>
            </w:r>
            <w:r w:rsidR="00580117">
              <w:rPr>
                <w:noProof/>
                <w:webHidden/>
              </w:rPr>
            </w:r>
            <w:r w:rsidR="00580117">
              <w:rPr>
                <w:noProof/>
                <w:webHidden/>
              </w:rPr>
              <w:fldChar w:fldCharType="separate"/>
            </w:r>
            <w:r w:rsidR="003B780D">
              <w:rPr>
                <w:noProof/>
                <w:webHidden/>
              </w:rPr>
              <w:t>21</w:t>
            </w:r>
            <w:r w:rsidR="00580117">
              <w:rPr>
                <w:noProof/>
                <w:webHidden/>
              </w:rPr>
              <w:fldChar w:fldCharType="end"/>
            </w:r>
          </w:hyperlink>
        </w:p>
        <w:p w14:paraId="3A0E9E03" w14:textId="13D17A4D" w:rsidR="00580117" w:rsidRDefault="00E60CAB">
          <w:pPr>
            <w:pStyle w:val="31"/>
            <w:tabs>
              <w:tab w:val="right" w:leader="dot" w:pos="8296"/>
            </w:tabs>
            <w:rPr>
              <w:rFonts w:asciiTheme="minorHAnsi" w:hAnsiTheme="minorHAnsi"/>
              <w:noProof/>
            </w:rPr>
          </w:pPr>
          <w:hyperlink w:anchor="_Toc75252987" w:history="1">
            <w:r w:rsidR="00580117" w:rsidRPr="00777807">
              <w:rPr>
                <w:rStyle w:val="a5"/>
                <w:rFonts w:cs="Times New Roman"/>
                <w:noProof/>
              </w:rPr>
              <w:t>7.2.3 Message Body</w:t>
            </w:r>
            <w:r w:rsidR="00580117">
              <w:rPr>
                <w:noProof/>
                <w:webHidden/>
              </w:rPr>
              <w:tab/>
            </w:r>
            <w:r w:rsidR="00580117">
              <w:rPr>
                <w:noProof/>
                <w:webHidden/>
              </w:rPr>
              <w:fldChar w:fldCharType="begin"/>
            </w:r>
            <w:r w:rsidR="00580117">
              <w:rPr>
                <w:noProof/>
                <w:webHidden/>
              </w:rPr>
              <w:instrText xml:space="preserve"> PAGEREF _Toc75252987 \h </w:instrText>
            </w:r>
            <w:r w:rsidR="00580117">
              <w:rPr>
                <w:noProof/>
                <w:webHidden/>
              </w:rPr>
            </w:r>
            <w:r w:rsidR="00580117">
              <w:rPr>
                <w:noProof/>
                <w:webHidden/>
              </w:rPr>
              <w:fldChar w:fldCharType="separate"/>
            </w:r>
            <w:r w:rsidR="003B780D">
              <w:rPr>
                <w:noProof/>
                <w:webHidden/>
              </w:rPr>
              <w:t>23</w:t>
            </w:r>
            <w:r w:rsidR="00580117">
              <w:rPr>
                <w:noProof/>
                <w:webHidden/>
              </w:rPr>
              <w:fldChar w:fldCharType="end"/>
            </w:r>
          </w:hyperlink>
        </w:p>
        <w:p w14:paraId="5DD0B866" w14:textId="47710CDD" w:rsidR="00580117" w:rsidRDefault="00E60CAB">
          <w:pPr>
            <w:pStyle w:val="31"/>
            <w:tabs>
              <w:tab w:val="right" w:leader="dot" w:pos="8296"/>
            </w:tabs>
            <w:rPr>
              <w:rFonts w:asciiTheme="minorHAnsi" w:hAnsiTheme="minorHAnsi"/>
              <w:noProof/>
            </w:rPr>
          </w:pPr>
          <w:hyperlink w:anchor="_Toc75252988" w:history="1">
            <w:r w:rsidR="00580117" w:rsidRPr="00777807">
              <w:rPr>
                <w:rStyle w:val="a5"/>
                <w:rFonts w:cs="Times New Roman"/>
                <w:noProof/>
              </w:rPr>
              <w:t>7.2.4 Message Credential</w:t>
            </w:r>
            <w:r w:rsidR="00580117">
              <w:rPr>
                <w:noProof/>
                <w:webHidden/>
              </w:rPr>
              <w:tab/>
            </w:r>
            <w:r w:rsidR="00580117">
              <w:rPr>
                <w:noProof/>
                <w:webHidden/>
              </w:rPr>
              <w:fldChar w:fldCharType="begin"/>
            </w:r>
            <w:r w:rsidR="00580117">
              <w:rPr>
                <w:noProof/>
                <w:webHidden/>
              </w:rPr>
              <w:instrText xml:space="preserve"> PAGEREF _Toc75252988 \h </w:instrText>
            </w:r>
            <w:r w:rsidR="00580117">
              <w:rPr>
                <w:noProof/>
                <w:webHidden/>
              </w:rPr>
            </w:r>
            <w:r w:rsidR="00580117">
              <w:rPr>
                <w:noProof/>
                <w:webHidden/>
              </w:rPr>
              <w:fldChar w:fldCharType="separate"/>
            </w:r>
            <w:r w:rsidR="003B780D">
              <w:rPr>
                <w:noProof/>
                <w:webHidden/>
              </w:rPr>
              <w:t>23</w:t>
            </w:r>
            <w:r w:rsidR="00580117">
              <w:rPr>
                <w:noProof/>
                <w:webHidden/>
              </w:rPr>
              <w:fldChar w:fldCharType="end"/>
            </w:r>
          </w:hyperlink>
        </w:p>
        <w:p w14:paraId="2B3EFCB2" w14:textId="50EDCD61" w:rsidR="00580117" w:rsidRDefault="00E60CAB">
          <w:pPr>
            <w:pStyle w:val="11"/>
            <w:rPr>
              <w:rFonts w:asciiTheme="minorHAnsi" w:hAnsiTheme="minorHAnsi"/>
              <w:noProof/>
            </w:rPr>
          </w:pPr>
          <w:hyperlink w:anchor="_Toc75252989" w:history="1">
            <w:r w:rsidR="00580117" w:rsidRPr="00777807">
              <w:rPr>
                <w:rStyle w:val="a5"/>
                <w:rFonts w:cs="Times New Roman"/>
                <w:noProof/>
              </w:rPr>
              <w:t>8.</w:t>
            </w:r>
            <w:r w:rsidR="00580117" w:rsidRPr="00777807">
              <w:rPr>
                <w:rStyle w:val="a5"/>
                <w:noProof/>
              </w:rPr>
              <w:t xml:space="preserve"> Security Consideration</w:t>
            </w:r>
            <w:r w:rsidR="00580117">
              <w:rPr>
                <w:noProof/>
                <w:webHidden/>
              </w:rPr>
              <w:tab/>
            </w:r>
            <w:r w:rsidR="00580117">
              <w:rPr>
                <w:noProof/>
                <w:webHidden/>
              </w:rPr>
              <w:fldChar w:fldCharType="begin"/>
            </w:r>
            <w:r w:rsidR="00580117">
              <w:rPr>
                <w:noProof/>
                <w:webHidden/>
              </w:rPr>
              <w:instrText xml:space="preserve"> PAGEREF _Toc75252989 \h </w:instrText>
            </w:r>
            <w:r w:rsidR="00580117">
              <w:rPr>
                <w:noProof/>
                <w:webHidden/>
              </w:rPr>
            </w:r>
            <w:r w:rsidR="00580117">
              <w:rPr>
                <w:noProof/>
                <w:webHidden/>
              </w:rPr>
              <w:fldChar w:fldCharType="separate"/>
            </w:r>
            <w:r w:rsidR="003B780D">
              <w:rPr>
                <w:noProof/>
                <w:webHidden/>
              </w:rPr>
              <w:t>25</w:t>
            </w:r>
            <w:r w:rsidR="00580117">
              <w:rPr>
                <w:noProof/>
                <w:webHidden/>
              </w:rPr>
              <w:fldChar w:fldCharType="end"/>
            </w:r>
          </w:hyperlink>
        </w:p>
        <w:p w14:paraId="2A70F1C3" w14:textId="15531F74" w:rsidR="00580117" w:rsidRDefault="00E60CAB">
          <w:pPr>
            <w:pStyle w:val="11"/>
            <w:rPr>
              <w:rFonts w:asciiTheme="minorHAnsi" w:hAnsiTheme="minorHAnsi"/>
              <w:noProof/>
            </w:rPr>
          </w:pPr>
          <w:hyperlink w:anchor="_Toc75252990" w:history="1">
            <w:r w:rsidR="00580117" w:rsidRPr="00777807">
              <w:rPr>
                <w:rStyle w:val="a5"/>
                <w:rFonts w:cs="Times New Roman"/>
                <w:noProof/>
              </w:rPr>
              <w:t>9. Implementation Guidelines</w:t>
            </w:r>
            <w:r w:rsidR="00580117">
              <w:rPr>
                <w:noProof/>
                <w:webHidden/>
              </w:rPr>
              <w:tab/>
            </w:r>
            <w:r w:rsidR="00580117">
              <w:rPr>
                <w:noProof/>
                <w:webHidden/>
              </w:rPr>
              <w:fldChar w:fldCharType="begin"/>
            </w:r>
            <w:r w:rsidR="00580117">
              <w:rPr>
                <w:noProof/>
                <w:webHidden/>
              </w:rPr>
              <w:instrText xml:space="preserve"> PAGEREF _Toc75252990 \h </w:instrText>
            </w:r>
            <w:r w:rsidR="00580117">
              <w:rPr>
                <w:noProof/>
                <w:webHidden/>
              </w:rPr>
            </w:r>
            <w:r w:rsidR="00580117">
              <w:rPr>
                <w:noProof/>
                <w:webHidden/>
              </w:rPr>
              <w:fldChar w:fldCharType="separate"/>
            </w:r>
            <w:r w:rsidR="003B780D">
              <w:rPr>
                <w:noProof/>
                <w:webHidden/>
              </w:rPr>
              <w:t>26</w:t>
            </w:r>
            <w:r w:rsidR="00580117">
              <w:rPr>
                <w:noProof/>
                <w:webHidden/>
              </w:rPr>
              <w:fldChar w:fldCharType="end"/>
            </w:r>
          </w:hyperlink>
        </w:p>
        <w:p w14:paraId="49F7890D" w14:textId="2C309639" w:rsidR="00580117" w:rsidRDefault="00E60CAB">
          <w:pPr>
            <w:pStyle w:val="11"/>
            <w:rPr>
              <w:rFonts w:asciiTheme="minorHAnsi" w:hAnsiTheme="minorHAnsi"/>
              <w:noProof/>
            </w:rPr>
          </w:pPr>
          <w:hyperlink w:anchor="_Toc75252991" w:history="1">
            <w:r w:rsidR="00580117" w:rsidRPr="00777807">
              <w:rPr>
                <w:rStyle w:val="a5"/>
                <w:rFonts w:cs="Times New Roman"/>
                <w:noProof/>
              </w:rPr>
              <w:t>10. Informative References</w:t>
            </w:r>
            <w:r w:rsidR="00580117">
              <w:rPr>
                <w:noProof/>
                <w:webHidden/>
              </w:rPr>
              <w:tab/>
            </w:r>
            <w:r w:rsidR="00580117">
              <w:rPr>
                <w:noProof/>
                <w:webHidden/>
              </w:rPr>
              <w:fldChar w:fldCharType="begin"/>
            </w:r>
            <w:r w:rsidR="00580117">
              <w:rPr>
                <w:noProof/>
                <w:webHidden/>
              </w:rPr>
              <w:instrText xml:space="preserve"> PAGEREF _Toc75252991 \h </w:instrText>
            </w:r>
            <w:r w:rsidR="00580117">
              <w:rPr>
                <w:noProof/>
                <w:webHidden/>
              </w:rPr>
            </w:r>
            <w:r w:rsidR="00580117">
              <w:rPr>
                <w:noProof/>
                <w:webHidden/>
              </w:rPr>
              <w:fldChar w:fldCharType="separate"/>
            </w:r>
            <w:r w:rsidR="003B780D">
              <w:rPr>
                <w:noProof/>
                <w:webHidden/>
              </w:rPr>
              <w:t>27</w:t>
            </w:r>
            <w:r w:rsidR="00580117">
              <w:rPr>
                <w:noProof/>
                <w:webHidden/>
              </w:rPr>
              <w:fldChar w:fldCharType="end"/>
            </w:r>
          </w:hyperlink>
        </w:p>
        <w:p w14:paraId="38518EF1" w14:textId="17EDFA31" w:rsidR="00580117" w:rsidRDefault="00E60CAB">
          <w:pPr>
            <w:pStyle w:val="11"/>
            <w:rPr>
              <w:rFonts w:asciiTheme="minorHAnsi" w:hAnsiTheme="minorHAnsi"/>
              <w:noProof/>
            </w:rPr>
          </w:pPr>
          <w:hyperlink w:anchor="_Toc75252992" w:history="1">
            <w:r w:rsidR="00580117" w:rsidRPr="00777807">
              <w:rPr>
                <w:rStyle w:val="a5"/>
                <w:rFonts w:cs="Times New Roman"/>
                <w:noProof/>
              </w:rPr>
              <w:t>11. Authors' Addresses</w:t>
            </w:r>
            <w:r w:rsidR="00580117">
              <w:rPr>
                <w:noProof/>
                <w:webHidden/>
              </w:rPr>
              <w:tab/>
            </w:r>
            <w:r w:rsidR="00580117">
              <w:rPr>
                <w:noProof/>
                <w:webHidden/>
              </w:rPr>
              <w:fldChar w:fldCharType="begin"/>
            </w:r>
            <w:r w:rsidR="00580117">
              <w:rPr>
                <w:noProof/>
                <w:webHidden/>
              </w:rPr>
              <w:instrText xml:space="preserve"> PAGEREF _Toc75252992 \h </w:instrText>
            </w:r>
            <w:r w:rsidR="00580117">
              <w:rPr>
                <w:noProof/>
                <w:webHidden/>
              </w:rPr>
            </w:r>
            <w:r w:rsidR="00580117">
              <w:rPr>
                <w:noProof/>
                <w:webHidden/>
              </w:rPr>
              <w:fldChar w:fldCharType="separate"/>
            </w:r>
            <w:r w:rsidR="003B780D">
              <w:rPr>
                <w:noProof/>
                <w:webHidden/>
              </w:rPr>
              <w:t>29</w:t>
            </w:r>
            <w:r w:rsidR="00580117">
              <w:rPr>
                <w:noProof/>
                <w:webHidden/>
              </w:rPr>
              <w:fldChar w:fldCharType="end"/>
            </w:r>
          </w:hyperlink>
        </w:p>
        <w:p w14:paraId="2BE57783" w14:textId="6E3E6983" w:rsidR="00580117" w:rsidRDefault="00E60CAB">
          <w:pPr>
            <w:pStyle w:val="11"/>
            <w:rPr>
              <w:rFonts w:asciiTheme="minorHAnsi" w:hAnsiTheme="minorHAnsi"/>
              <w:noProof/>
            </w:rPr>
          </w:pPr>
          <w:hyperlink w:anchor="_Toc75252993" w:history="1">
            <w:r w:rsidR="00580117" w:rsidRPr="00777807">
              <w:rPr>
                <w:rStyle w:val="a5"/>
                <w:noProof/>
              </w:rPr>
              <w:t>12. COPYRIGHT LICENSE AGREEMENT</w:t>
            </w:r>
            <w:r w:rsidR="00580117">
              <w:rPr>
                <w:noProof/>
                <w:webHidden/>
              </w:rPr>
              <w:tab/>
            </w:r>
            <w:r w:rsidR="00580117">
              <w:rPr>
                <w:noProof/>
                <w:webHidden/>
              </w:rPr>
              <w:fldChar w:fldCharType="begin"/>
            </w:r>
            <w:r w:rsidR="00580117">
              <w:rPr>
                <w:noProof/>
                <w:webHidden/>
              </w:rPr>
              <w:instrText xml:space="preserve"> PAGEREF _Toc75252993 \h </w:instrText>
            </w:r>
            <w:r w:rsidR="00580117">
              <w:rPr>
                <w:noProof/>
                <w:webHidden/>
              </w:rPr>
            </w:r>
            <w:r w:rsidR="00580117">
              <w:rPr>
                <w:noProof/>
                <w:webHidden/>
              </w:rPr>
              <w:fldChar w:fldCharType="separate"/>
            </w:r>
            <w:r w:rsidR="003B780D">
              <w:rPr>
                <w:noProof/>
                <w:webHidden/>
              </w:rPr>
              <w:t>30</w:t>
            </w:r>
            <w:r w:rsidR="00580117">
              <w:rPr>
                <w:noProof/>
                <w:webHidden/>
              </w:rPr>
              <w:fldChar w:fldCharType="end"/>
            </w:r>
          </w:hyperlink>
        </w:p>
        <w:p w14:paraId="551F4F14" w14:textId="5A9A682B" w:rsidR="00A15440" w:rsidRPr="008D0A0F" w:rsidRDefault="00A15440">
          <w:pPr>
            <w:rPr>
              <w:rFonts w:cs="Times New Roman"/>
            </w:rPr>
          </w:pPr>
          <w:r w:rsidRPr="008D0A0F">
            <w:rPr>
              <w:rFonts w:cs="Times New Roman"/>
              <w:b/>
              <w:bCs/>
              <w:lang w:val="zh-CN"/>
            </w:rPr>
            <w:fldChar w:fldCharType="end"/>
          </w:r>
        </w:p>
      </w:sdtContent>
    </w:sdt>
    <w:p w14:paraId="2D29898F" w14:textId="77777777" w:rsidR="00A15440" w:rsidRPr="008D0A0F" w:rsidRDefault="00A15440" w:rsidP="0008181C">
      <w:pPr>
        <w:widowControl/>
        <w:jc w:val="left"/>
        <w:rPr>
          <w:rFonts w:cs="Times New Roman"/>
        </w:rPr>
      </w:pPr>
      <w:r w:rsidRPr="008D0A0F">
        <w:rPr>
          <w:rFonts w:cs="Times New Roman"/>
        </w:rPr>
        <w:br w:type="page"/>
      </w:r>
    </w:p>
    <w:p w14:paraId="2D8EFDE1" w14:textId="122EB1D9" w:rsidR="00261D91" w:rsidRPr="008D0A0F" w:rsidRDefault="00261D91" w:rsidP="00393ED4">
      <w:pPr>
        <w:pStyle w:val="1"/>
      </w:pPr>
      <w:bookmarkStart w:id="0" w:name="_Toc31919424"/>
      <w:bookmarkStart w:id="1" w:name="_Toc75252955"/>
      <w:r w:rsidRPr="008D0A0F">
        <w:lastRenderedPageBreak/>
        <w:t>Introduction</w:t>
      </w:r>
      <w:bookmarkEnd w:id="0"/>
      <w:bookmarkEnd w:id="1"/>
    </w:p>
    <w:p w14:paraId="61AE6CCA" w14:textId="7796D29D" w:rsidR="00E5483E" w:rsidRPr="008D0A0F" w:rsidRDefault="00E5483E" w:rsidP="00E5483E">
      <w:pPr>
        <w:rPr>
          <w:rFonts w:cs="Times New Roman"/>
        </w:rPr>
      </w:pPr>
      <w:r w:rsidRPr="008D0A0F">
        <w:rPr>
          <w:rFonts w:cs="Times New Roman"/>
        </w:rPr>
        <w:t>This document is a specification for the Digital Object Interface Protocol (DOIP), a core protocol of the Digital Object Architecture (DO Architecture; or DOA). The DO Architecture is a logical extension of the Internet architecture that addresses the need to support information</w:t>
      </w:r>
      <w:r w:rsidR="00F80E27" w:rsidRPr="008D0A0F">
        <w:rPr>
          <w:rFonts w:cs="Times New Roman"/>
        </w:rPr>
        <w:t xml:space="preserve"> </w:t>
      </w:r>
      <w:r w:rsidRPr="008D0A0F">
        <w:rPr>
          <w:rFonts w:cs="Times New Roman"/>
        </w:rPr>
        <w:t>management more generally than just conveying information in digital form from one location in the Internet to another. It is a non-proprietary architecture and is publicly available without charge. It is an outgrowth of early work on mobile programs</w:t>
      </w:r>
      <w:r w:rsidRPr="008D0A0F">
        <w:rPr>
          <w:rFonts w:cs="Times New Roman"/>
        </w:rPr>
        <w:fldChar w:fldCharType="begin"/>
      </w:r>
      <w:r w:rsidRPr="008D0A0F">
        <w:rPr>
          <w:rFonts w:cs="Times New Roman"/>
        </w:rPr>
        <w:instrText xml:space="preserve"> REF _Ref45224266 \r \h  \* MERGEFORMAT </w:instrText>
      </w:r>
      <w:r w:rsidRPr="008D0A0F">
        <w:rPr>
          <w:rFonts w:cs="Times New Roman"/>
        </w:rPr>
      </w:r>
      <w:r w:rsidRPr="008D0A0F">
        <w:rPr>
          <w:rFonts w:cs="Times New Roman"/>
        </w:rPr>
        <w:fldChar w:fldCharType="separate"/>
      </w:r>
      <w:r w:rsidR="00354837">
        <w:rPr>
          <w:rFonts w:cs="Times New Roman"/>
        </w:rPr>
        <w:t>[1]</w:t>
      </w:r>
      <w:r w:rsidRPr="008D0A0F">
        <w:rPr>
          <w:rFonts w:cs="Times New Roman"/>
        </w:rPr>
        <w:fldChar w:fldCharType="end"/>
      </w:r>
      <w:del w:id="2" w:author="CHQ" w:date="2021-12-23T10:21:00Z">
        <w:r w:rsidRPr="008D0A0F" w:rsidDel="009D444A">
          <w:rPr>
            <w:rFonts w:cs="Times New Roman"/>
          </w:rPr>
          <w:delText>,</w:delText>
        </w:r>
      </w:del>
      <w:r w:rsidRPr="008D0A0F">
        <w:rPr>
          <w:rFonts w:cs="Times New Roman"/>
        </w:rPr>
        <w:t xml:space="preserve"> and security for packet radio systems</w:t>
      </w:r>
      <w:r w:rsidRPr="008D0A0F">
        <w:rPr>
          <w:rFonts w:cs="Times New Roman"/>
        </w:rPr>
        <w:fldChar w:fldCharType="begin"/>
      </w:r>
      <w:r w:rsidRPr="008D0A0F">
        <w:rPr>
          <w:rFonts w:cs="Times New Roman"/>
        </w:rPr>
        <w:instrText xml:space="preserve"> REF _Ref40044764 \r \h  \* MERGEFORMAT </w:instrText>
      </w:r>
      <w:r w:rsidRPr="008D0A0F">
        <w:rPr>
          <w:rFonts w:cs="Times New Roman"/>
        </w:rPr>
      </w:r>
      <w:r w:rsidRPr="008D0A0F">
        <w:rPr>
          <w:rFonts w:cs="Times New Roman"/>
        </w:rPr>
        <w:fldChar w:fldCharType="separate"/>
      </w:r>
      <w:r w:rsidR="00354837">
        <w:rPr>
          <w:rFonts w:cs="Times New Roman"/>
        </w:rPr>
        <w:t>[2]</w:t>
      </w:r>
      <w:r w:rsidRPr="008D0A0F">
        <w:rPr>
          <w:rFonts w:cs="Times New Roman"/>
        </w:rPr>
        <w:fldChar w:fldCharType="end"/>
      </w:r>
      <w:r w:rsidRPr="008D0A0F">
        <w:rPr>
          <w:rFonts w:cs="Times New Roman"/>
        </w:rPr>
        <w:t xml:space="preserve">. The DOIP </w:t>
      </w:r>
      <w:del w:id="3" w:author="CHQ" w:date="2021-12-23T10:21:00Z">
        <w:r w:rsidRPr="008D0A0F" w:rsidDel="003619A5">
          <w:rPr>
            <w:rFonts w:cs="Times New Roman"/>
          </w:rPr>
          <w:delText>is intended</w:delText>
        </w:r>
      </w:del>
      <w:ins w:id="4" w:author="CHQ" w:date="2021-12-23T10:21:00Z">
        <w:r w:rsidR="003619A5">
          <w:rPr>
            <w:rFonts w:cs="Times New Roman" w:hint="eastAsia"/>
          </w:rPr>
          <w:t>intends</w:t>
        </w:r>
      </w:ins>
      <w:r w:rsidRPr="008D0A0F">
        <w:rPr>
          <w:rFonts w:cs="Times New Roman"/>
        </w:rPr>
        <w:t xml:space="preserve"> to enable interoperability across heterogeneous information systems.</w:t>
      </w:r>
    </w:p>
    <w:p w14:paraId="7B90693B" w14:textId="77777777" w:rsidR="00E5483E" w:rsidRPr="008D0A0F" w:rsidRDefault="00E5483E" w:rsidP="001C7952">
      <w:pPr>
        <w:rPr>
          <w:rFonts w:cs="Times New Roman"/>
        </w:rPr>
      </w:pPr>
    </w:p>
    <w:p w14:paraId="277B9B42" w14:textId="0C32F2C5" w:rsidR="003A33E6" w:rsidRDefault="003A33E6" w:rsidP="001C7952">
      <w:r w:rsidRPr="008D0A0F">
        <w:t xml:space="preserve">This </w:t>
      </w:r>
      <w:r w:rsidR="004B59B2" w:rsidRPr="008D0A0F">
        <w:t>specification</w:t>
      </w:r>
      <w:r w:rsidRPr="008D0A0F">
        <w:t xml:space="preserve"> is </w:t>
      </w:r>
      <w:del w:id="5" w:author="CHQ" w:date="2021-12-23T10:22:00Z">
        <w:r w:rsidRPr="008D0A0F" w:rsidDel="003619A5">
          <w:delText>an extension of</w:delText>
        </w:r>
      </w:del>
      <w:ins w:id="6" w:author="CHQ" w:date="2021-12-23T10:22:00Z">
        <w:r w:rsidR="003619A5">
          <w:rPr>
            <w:rFonts w:hint="eastAsia"/>
          </w:rPr>
          <w:t>extends</w:t>
        </w:r>
      </w:ins>
      <w:r w:rsidRPr="008D0A0F">
        <w:t xml:space="preserve"> the reference document of Digital Object Interface Protocol </w:t>
      </w:r>
      <w:r w:rsidRPr="008D0A0F">
        <w:fldChar w:fldCharType="begin"/>
      </w:r>
      <w:r w:rsidRPr="008D0A0F">
        <w:instrText xml:space="preserve"> REF _Ref45888845 \r \h </w:instrText>
      </w:r>
      <w:r w:rsidRPr="008D0A0F">
        <w:fldChar w:fldCharType="separate"/>
      </w:r>
      <w:r w:rsidR="00354837">
        <w:t>[3]</w:t>
      </w:r>
      <w:r w:rsidRPr="008D0A0F">
        <w:fldChar w:fldCharType="end"/>
      </w:r>
      <w:r w:rsidRPr="008D0A0F">
        <w:t>(DOIP) version 2.0.</w:t>
      </w:r>
      <w:r w:rsidRPr="008D0A0F">
        <w:rPr>
          <w:rFonts w:hint="eastAsia"/>
        </w:rPr>
        <w:t xml:space="preserve"> </w:t>
      </w:r>
      <w:r w:rsidRPr="008D0A0F">
        <w:t xml:space="preserve">In DOIP version 2.0, the DOIP protocol is based on TLS. This document proposes an extension to </w:t>
      </w:r>
      <w:r w:rsidR="00A26EC0" w:rsidRPr="008D0A0F">
        <w:t xml:space="preserve">eliminate </w:t>
      </w:r>
      <w:r w:rsidRPr="008D0A0F">
        <w:t>the dependence of DOIP on TLS, and a new message format to support pluggable communication protocol</w:t>
      </w:r>
      <w:r w:rsidR="00424D75" w:rsidRPr="008D0A0F">
        <w:rPr>
          <w:rFonts w:hint="eastAsia"/>
        </w:rPr>
        <w:t>s</w:t>
      </w:r>
      <w:r w:rsidRPr="008D0A0F">
        <w:t>.</w:t>
      </w:r>
      <w:r w:rsidR="0004788E" w:rsidRPr="008D0A0F">
        <w:t xml:space="preserve"> </w:t>
      </w:r>
      <w:r w:rsidR="003D4A0C" w:rsidRPr="008D0A0F">
        <w:t xml:space="preserve">To enhance </w:t>
      </w:r>
      <w:ins w:id="7" w:author="CHQ" w:date="2021-12-23T10:25:00Z">
        <w:r w:rsidR="00C26B16">
          <w:rPr>
            <w:rFonts w:hint="eastAsia"/>
          </w:rPr>
          <w:t xml:space="preserve">the </w:t>
        </w:r>
      </w:ins>
      <w:r w:rsidR="003D4A0C" w:rsidRPr="008D0A0F">
        <w:t>security of DOIP message</w:t>
      </w:r>
      <w:ins w:id="8" w:author="CHQ" w:date="2021-12-23T10:24:00Z">
        <w:r w:rsidR="00C26B16">
          <w:rPr>
            <w:rFonts w:hint="eastAsia"/>
          </w:rPr>
          <w:t>s</w:t>
        </w:r>
      </w:ins>
      <w:r w:rsidR="003D4A0C" w:rsidRPr="008D0A0F">
        <w:t>, this specification proposes a</w:t>
      </w:r>
      <w:r w:rsidR="00FE3A8A" w:rsidRPr="008D0A0F">
        <w:t>n</w:t>
      </w:r>
      <w:r w:rsidR="003D4A0C" w:rsidRPr="008D0A0F">
        <w:t xml:space="preserve"> encryption/decryption schema based on Identifier/Resolution System. Both client and DOIP service can </w:t>
      </w:r>
      <w:r w:rsidR="009D0791" w:rsidRPr="008D0A0F">
        <w:t>use this schema to encrypt/decrypt their message to protect sensitive information.</w:t>
      </w:r>
    </w:p>
    <w:p w14:paraId="73F9599A" w14:textId="77777777" w:rsidR="00FA6A44" w:rsidRPr="004B0882" w:rsidRDefault="00FA6A44" w:rsidP="001C7952"/>
    <w:p w14:paraId="1CB176DB" w14:textId="6342EBBE" w:rsidR="00CE411C" w:rsidRPr="008D0A0F" w:rsidRDefault="00CE411C" w:rsidP="00CE411C">
      <w:bookmarkStart w:id="9" w:name="_Toc31919425"/>
      <w:r w:rsidRPr="008D0A0F">
        <w:t xml:space="preserve">The following is a list of the major functional differences between this specification </w:t>
      </w:r>
      <w:r w:rsidR="00B541DB" w:rsidRPr="008D0A0F">
        <w:t xml:space="preserve">and </w:t>
      </w:r>
      <w:r w:rsidRPr="008D0A0F">
        <w:t xml:space="preserve">DOIP 2.0. </w:t>
      </w:r>
    </w:p>
    <w:p w14:paraId="5F297E9B" w14:textId="332CC93E" w:rsidR="00CE411C" w:rsidRPr="008D0A0F" w:rsidRDefault="00C26B16" w:rsidP="00CE411C">
      <w:pPr>
        <w:pStyle w:val="a8"/>
        <w:numPr>
          <w:ilvl w:val="0"/>
          <w:numId w:val="45"/>
        </w:numPr>
        <w:ind w:firstLineChars="0"/>
      </w:pPr>
      <w:ins w:id="10" w:author="CHQ" w:date="2021-12-23T10:26:00Z">
        <w:r>
          <w:rPr>
            <w:rFonts w:hint="eastAsia"/>
          </w:rPr>
          <w:t xml:space="preserve">The </w:t>
        </w:r>
      </w:ins>
      <w:del w:id="11" w:author="CHQ" w:date="2021-12-23T10:26:00Z">
        <w:r w:rsidR="00CE411C" w:rsidRPr="008D0A0F" w:rsidDel="00C26B16">
          <w:delText>U</w:delText>
        </w:r>
      </w:del>
      <w:ins w:id="12" w:author="CHQ" w:date="2021-12-23T10:26:00Z">
        <w:r>
          <w:rPr>
            <w:rFonts w:hint="eastAsia"/>
          </w:rPr>
          <w:t>u</w:t>
        </w:r>
      </w:ins>
      <w:r w:rsidR="00CE411C" w:rsidRPr="008D0A0F">
        <w:t xml:space="preserve">nderlying </w:t>
      </w:r>
      <w:r w:rsidR="00CE411C" w:rsidRPr="008D0A0F">
        <w:rPr>
          <w:rFonts w:hint="eastAsia"/>
        </w:rPr>
        <w:t>c</w:t>
      </w:r>
      <w:r w:rsidR="00CE411C" w:rsidRPr="008D0A0F">
        <w:t xml:space="preserve">ommunication protocol is pluggable. </w:t>
      </w:r>
      <w:commentRangeStart w:id="13"/>
      <w:r w:rsidR="00CE411C" w:rsidRPr="008D0A0F">
        <w:t>DOIP 2.0</w:t>
      </w:r>
      <w:ins w:id="14" w:author="CHQ" w:date="2021-12-23T10:33:00Z">
        <w:r w:rsidR="00A16C95">
          <w:rPr>
            <w:rFonts w:hint="eastAsia"/>
          </w:rPr>
          <w:t xml:space="preserve"> </w:t>
        </w:r>
      </w:ins>
      <w:del w:id="15" w:author="CHQ" w:date="2021-12-23T10:29:00Z">
        <w:r w:rsidR="00CE411C" w:rsidRPr="008D0A0F" w:rsidDel="00FE2737">
          <w:delText xml:space="preserve"> </w:delText>
        </w:r>
      </w:del>
      <w:del w:id="16" w:author="CHQ" w:date="2021-12-23T10:34:00Z">
        <w:r w:rsidR="00CE411C" w:rsidRPr="008D0A0F" w:rsidDel="00A16C95">
          <w:delText>has a minimum requirement is that</w:delText>
        </w:r>
      </w:del>
      <w:ins w:id="17" w:author="CHQ" w:date="2021-12-23T10:34:00Z">
        <w:r w:rsidR="00A16C95">
          <w:rPr>
            <w:rFonts w:hint="eastAsia"/>
          </w:rPr>
          <w:t xml:space="preserve">depends on </w:t>
        </w:r>
      </w:ins>
      <w:del w:id="18" w:author="CHQ" w:date="2021-12-23T10:34:00Z">
        <w:r w:rsidR="00CE411C" w:rsidRPr="008D0A0F" w:rsidDel="00A16C95">
          <w:delText xml:space="preserve"> </w:delText>
        </w:r>
      </w:del>
      <w:r w:rsidR="00CE411C" w:rsidRPr="008D0A0F">
        <w:t xml:space="preserve">TLS </w:t>
      </w:r>
      <w:del w:id="19" w:author="CHQ" w:date="2021-12-23T10:34:00Z">
        <w:r w:rsidR="00CE411C" w:rsidRPr="008D0A0F" w:rsidDel="00A16C95">
          <w:delText xml:space="preserve">be supported </w:delText>
        </w:r>
      </w:del>
      <w:r w:rsidR="00CE411C" w:rsidRPr="008D0A0F">
        <w:t xml:space="preserve">to </w:t>
      </w:r>
      <w:del w:id="20" w:author="CHQ" w:date="2021-12-23T10:35:00Z">
        <w:r w:rsidR="00CE411C" w:rsidRPr="008D0A0F" w:rsidDel="00A16C95">
          <w:delText xml:space="preserve">network </w:delText>
        </w:r>
      </w:del>
      <w:r w:rsidR="00CE411C" w:rsidRPr="008D0A0F">
        <w:t>communicat</w:t>
      </w:r>
      <w:ins w:id="21" w:author="CHQ" w:date="2021-12-23T10:35:00Z">
        <w:r w:rsidR="00A16C95">
          <w:rPr>
            <w:rFonts w:hint="eastAsia"/>
          </w:rPr>
          <w:t>e data</w:t>
        </w:r>
      </w:ins>
      <w:del w:id="22" w:author="CHQ" w:date="2021-12-23T10:35:00Z">
        <w:r w:rsidR="00CE411C" w:rsidRPr="008D0A0F" w:rsidDel="00A16C95">
          <w:delText>ion</w:delText>
        </w:r>
      </w:del>
      <w:r w:rsidR="00CE411C" w:rsidRPr="008D0A0F">
        <w:t xml:space="preserve">. </w:t>
      </w:r>
      <w:commentRangeEnd w:id="13"/>
      <w:r w:rsidR="00EA540A">
        <w:rPr>
          <w:rStyle w:val="af4"/>
        </w:rPr>
        <w:commentReference w:id="13"/>
      </w:r>
      <w:r w:rsidR="00CE411C" w:rsidRPr="008D0A0F">
        <w:t>To expand the working scope of DOIP, this specification eliminate</w:t>
      </w:r>
      <w:r w:rsidR="00512F7E" w:rsidRPr="008D0A0F">
        <w:t>s</w:t>
      </w:r>
      <w:r w:rsidR="00CE411C" w:rsidRPr="008D0A0F">
        <w:t xml:space="preserve"> the dependency of TLS, so that most communication protocols can be supported to network communication. </w:t>
      </w:r>
      <w:r w:rsidR="006F4E3B" w:rsidRPr="008D0A0F">
        <w:t>Meanwhile</w:t>
      </w:r>
      <w:r w:rsidR="00E105DB" w:rsidRPr="008D0A0F">
        <w:t>,</w:t>
      </w:r>
      <w:ins w:id="23" w:author="CHQ" w:date="2021-12-23T10:38:00Z">
        <w:r w:rsidR="00BE0D38">
          <w:rPr>
            <w:rFonts w:hint="eastAsia"/>
          </w:rPr>
          <w:t xml:space="preserve"> </w:t>
        </w:r>
      </w:ins>
      <w:del w:id="24" w:author="CHQ" w:date="2021-12-23T10:40:00Z">
        <w:r w:rsidR="00CE411C" w:rsidRPr="008D0A0F" w:rsidDel="00BE0D38">
          <w:delText xml:space="preserve"> </w:delText>
        </w:r>
      </w:del>
      <w:ins w:id="25" w:author="CHQ" w:date="2021-12-23T10:38:00Z">
        <w:r w:rsidR="00BE0D38">
          <w:rPr>
            <w:rFonts w:hint="eastAsia"/>
          </w:rPr>
          <w:t>the</w:t>
        </w:r>
        <w:r w:rsidR="00BE0D38" w:rsidRPr="008D0A0F">
          <w:t xml:space="preserve"> encryption/decryption schema based on Identifier/Resolution System</w:t>
        </w:r>
        <w:r w:rsidR="00BE0D38" w:rsidRPr="008D0A0F">
          <w:t xml:space="preserve"> </w:t>
        </w:r>
        <w:r w:rsidR="00BE0D38">
          <w:rPr>
            <w:rFonts w:hint="eastAsia"/>
          </w:rPr>
          <w:t>can</w:t>
        </w:r>
      </w:ins>
      <w:del w:id="26" w:author="CHQ" w:date="2021-12-23T10:38:00Z">
        <w:r w:rsidR="00CE411C" w:rsidRPr="008D0A0F" w:rsidDel="00BE0D38">
          <w:delText>a</w:delText>
        </w:r>
        <w:r w:rsidR="002A43DC" w:rsidRPr="008D0A0F" w:rsidDel="00BE0D38">
          <w:delText>n</w:delText>
        </w:r>
        <w:r w:rsidR="00CE411C" w:rsidRPr="008D0A0F" w:rsidDel="00BE0D38">
          <w:delText xml:space="preserve"> Identifier/Resolution System based security enhancement can be used to</w:delText>
        </w:r>
      </w:del>
      <w:r w:rsidR="00CE411C" w:rsidRPr="008D0A0F">
        <w:t xml:space="preserve"> protect sensitive information when tunneled through communication protocols other than secure protocol.</w:t>
      </w:r>
    </w:p>
    <w:p w14:paraId="55EAF259" w14:textId="18A2AC81" w:rsidR="00CE411C" w:rsidRPr="008D0A0F" w:rsidRDefault="00CE411C" w:rsidP="00CE411C">
      <w:pPr>
        <w:pStyle w:val="a8"/>
        <w:numPr>
          <w:ilvl w:val="0"/>
          <w:numId w:val="45"/>
        </w:numPr>
        <w:ind w:firstLineChars="0"/>
      </w:pPr>
      <w:r w:rsidRPr="008D0A0F">
        <w:t>DOIP can be tunneled through unreliable communication protocol</w:t>
      </w:r>
      <w:ins w:id="27" w:author="CHQ" w:date="2021-12-23T10:39:00Z">
        <w:r w:rsidR="00BE0D38">
          <w:rPr>
            <w:rFonts w:hint="eastAsia"/>
          </w:rPr>
          <w:t>s</w:t>
        </w:r>
      </w:ins>
      <w:r w:rsidRPr="008D0A0F">
        <w:t>. DOIP 2.</w:t>
      </w:r>
      <w:del w:id="28" w:author="CHQ" w:date="2021-12-23T10:40:00Z">
        <w:r w:rsidRPr="008D0A0F" w:rsidDel="00BE0D38">
          <w:delText xml:space="preserve">0 </w:delText>
        </w:r>
      </w:del>
      <w:ins w:id="29" w:author="CHQ" w:date="2021-12-23T10:40:00Z">
        <w:r w:rsidR="00BE0D38" w:rsidRPr="008D0A0F">
          <w:t>0</w:t>
        </w:r>
        <w:r w:rsidR="00BE0D38">
          <w:rPr>
            <w:rFonts w:hint="eastAsia"/>
          </w:rPr>
          <w:t xml:space="preserve"> is </w:t>
        </w:r>
      </w:ins>
      <w:r w:rsidRPr="008D0A0F">
        <w:t xml:space="preserve">based on </w:t>
      </w:r>
      <w:ins w:id="30" w:author="CHQ" w:date="2021-12-23T10:40:00Z">
        <w:r w:rsidR="00BE0D38">
          <w:rPr>
            <w:rFonts w:hint="eastAsia"/>
          </w:rPr>
          <w:t xml:space="preserve">a </w:t>
        </w:r>
      </w:ins>
      <w:r w:rsidRPr="008D0A0F">
        <w:t>reliable communication protocol to transmit message</w:t>
      </w:r>
      <w:ins w:id="31" w:author="CHQ" w:date="2021-12-23T10:41:00Z">
        <w:r w:rsidR="00F908DD">
          <w:rPr>
            <w:rFonts w:hint="eastAsia"/>
          </w:rPr>
          <w:t>s</w:t>
        </w:r>
      </w:ins>
      <w:del w:id="32" w:author="CHQ" w:date="2021-12-23T10:41:00Z">
        <w:r w:rsidRPr="008D0A0F" w:rsidDel="00F908DD">
          <w:delText>,</w:delText>
        </w:r>
      </w:del>
      <w:r w:rsidRPr="008D0A0F">
        <w:t xml:space="preserve"> and have no mechanism to deal with </w:t>
      </w:r>
      <w:del w:id="33" w:author="CHQ" w:date="2021-12-23T10:41:00Z">
        <w:r w:rsidRPr="008D0A0F" w:rsidDel="00F908DD">
          <w:delText>the los</w:delText>
        </w:r>
        <w:r w:rsidR="002A43DC" w:rsidRPr="008D0A0F" w:rsidDel="00F908DD">
          <w:delText>s</w:delText>
        </w:r>
        <w:r w:rsidRPr="008D0A0F" w:rsidDel="00F908DD">
          <w:delText xml:space="preserve"> of </w:delText>
        </w:r>
      </w:del>
      <w:r w:rsidRPr="008D0A0F">
        <w:t>message</w:t>
      </w:r>
      <w:ins w:id="34" w:author="CHQ" w:date="2021-12-23T10:41:00Z">
        <w:r w:rsidR="00F908DD">
          <w:rPr>
            <w:rFonts w:hint="eastAsia"/>
          </w:rPr>
          <w:t xml:space="preserve"> loss</w:t>
        </w:r>
      </w:ins>
      <w:r w:rsidRPr="008D0A0F">
        <w:t>. This specification propose</w:t>
      </w:r>
      <w:r w:rsidR="002A43DC" w:rsidRPr="008D0A0F">
        <w:t>s</w:t>
      </w:r>
      <w:r w:rsidRPr="008D0A0F">
        <w:t xml:space="preserve"> a new message format </w:t>
      </w:r>
      <w:del w:id="35" w:author="CHQ" w:date="2021-12-23T10:42:00Z">
        <w:r w:rsidRPr="008D0A0F" w:rsidDel="00F908DD">
          <w:delText xml:space="preserve">which </w:delText>
        </w:r>
      </w:del>
      <w:ins w:id="36" w:author="CHQ" w:date="2021-12-23T10:42:00Z">
        <w:r w:rsidR="00F908DD">
          <w:rPr>
            <w:rFonts w:hint="eastAsia"/>
          </w:rPr>
          <w:t>that</w:t>
        </w:r>
        <w:r w:rsidR="00F908DD" w:rsidRPr="008D0A0F">
          <w:t xml:space="preserve"> </w:t>
        </w:r>
      </w:ins>
      <w:r w:rsidRPr="008D0A0F">
        <w:t>support</w:t>
      </w:r>
      <w:ins w:id="37" w:author="CHQ" w:date="2021-12-23T10:42:00Z">
        <w:r w:rsidR="00F908DD">
          <w:rPr>
            <w:rFonts w:hint="eastAsia"/>
          </w:rPr>
          <w:t>s</w:t>
        </w:r>
      </w:ins>
      <w:r w:rsidRPr="008D0A0F">
        <w:t xml:space="preserve"> message lost detection and </w:t>
      </w:r>
      <w:del w:id="38" w:author="CHQ" w:date="2021-12-23T10:42:00Z">
        <w:r w:rsidRPr="008D0A0F" w:rsidDel="00F908DD">
          <w:delText xml:space="preserve">message </w:delText>
        </w:r>
      </w:del>
      <w:r w:rsidRPr="008D0A0F">
        <w:t>retransmission. This new message format also support</w:t>
      </w:r>
      <w:r w:rsidR="002A43DC" w:rsidRPr="008D0A0F">
        <w:t>s</w:t>
      </w:r>
      <w:r w:rsidRPr="008D0A0F">
        <w:t xml:space="preserve"> integrity protection based on digital signature.</w:t>
      </w:r>
    </w:p>
    <w:p w14:paraId="31602BB5" w14:textId="33C09520" w:rsidR="00CE411C" w:rsidRPr="008D0A0F" w:rsidRDefault="00CE411C" w:rsidP="00CE411C">
      <w:pPr>
        <w:pStyle w:val="a8"/>
        <w:numPr>
          <w:ilvl w:val="0"/>
          <w:numId w:val="45"/>
        </w:numPr>
        <w:ind w:firstLineChars="0"/>
      </w:pPr>
      <w:r w:rsidRPr="008D0A0F">
        <w:t>Support Identifier/Resolution System based security enhancement to protect sensitive information.</w:t>
      </w:r>
      <w:r w:rsidR="00996198" w:rsidRPr="008D0A0F">
        <w:t xml:space="preserve"> </w:t>
      </w:r>
      <w:commentRangeStart w:id="39"/>
      <w:r w:rsidR="00996198" w:rsidRPr="008D0A0F">
        <w:t>DOIP 2.0 mainly support</w:t>
      </w:r>
      <w:ins w:id="40" w:author="CHQ" w:date="2021-12-23T10:43:00Z">
        <w:r w:rsidR="00F908DD">
          <w:rPr>
            <w:rFonts w:hint="eastAsia"/>
          </w:rPr>
          <w:t>s</w:t>
        </w:r>
      </w:ins>
      <w:r w:rsidR="00996198" w:rsidRPr="008D0A0F">
        <w:t xml:space="preserve"> security a</w:t>
      </w:r>
      <w:r w:rsidR="005C425A" w:rsidRPr="008D0A0F">
        <w:t>ss</w:t>
      </w:r>
      <w:r w:rsidR="00996198" w:rsidRPr="008D0A0F">
        <w:t xml:space="preserve">urance </w:t>
      </w:r>
      <w:r w:rsidR="005C425A" w:rsidRPr="008D0A0F">
        <w:t xml:space="preserve">rely on secure communication protocol. It is very important to support </w:t>
      </w:r>
      <w:r w:rsidR="002A43DC" w:rsidRPr="008D0A0F">
        <w:t>a</w:t>
      </w:r>
      <w:r w:rsidR="005C425A" w:rsidRPr="008D0A0F">
        <w:t xml:space="preserve"> native security mechanism.</w:t>
      </w:r>
      <w:r w:rsidRPr="008D0A0F">
        <w:t xml:space="preserve"> </w:t>
      </w:r>
      <w:r w:rsidR="005C425A" w:rsidRPr="008D0A0F">
        <w:t>This mechanism</w:t>
      </w:r>
      <w:r w:rsidRPr="008D0A0F">
        <w:t xml:space="preserve"> is supposed to give security enhancement in two aspects. </w:t>
      </w:r>
      <w:commentRangeEnd w:id="39"/>
      <w:r w:rsidR="00F908DD">
        <w:rPr>
          <w:rStyle w:val="af4"/>
        </w:rPr>
        <w:commentReference w:id="39"/>
      </w:r>
      <w:r w:rsidRPr="008D0A0F">
        <w:t>Firstly, it can be used to support integrity protection based on digital signature. Secondly, it can be used to encrypt DOIP message.</w:t>
      </w:r>
    </w:p>
    <w:p w14:paraId="6931BD56" w14:textId="406F179C" w:rsidR="00D952B2" w:rsidRDefault="005E7C9D" w:rsidP="00D952B2">
      <w:pPr>
        <w:pStyle w:val="a8"/>
        <w:numPr>
          <w:ilvl w:val="0"/>
          <w:numId w:val="45"/>
        </w:numPr>
        <w:ind w:firstLineChars="0"/>
      </w:pPr>
      <w:del w:id="41" w:author="CHQ" w:date="2021-12-23T10:45:00Z">
        <w:r w:rsidDel="00F908DD">
          <w:rPr>
            <w:rFonts w:hint="eastAsia"/>
          </w:rPr>
          <w:delText>Specified</w:delText>
        </w:r>
        <w:r w:rsidDel="00F908DD">
          <w:delText xml:space="preserve"> </w:delText>
        </w:r>
        <w:r w:rsidDel="00F908DD">
          <w:rPr>
            <w:rFonts w:hint="eastAsia"/>
          </w:rPr>
          <w:delText>mechanism</w:delText>
        </w:r>
        <w:r w:rsidDel="00F908DD">
          <w:delText xml:space="preserve"> </w:delText>
        </w:r>
        <w:r w:rsidR="00CE411C" w:rsidRPr="008D0A0F" w:rsidDel="00F908DD">
          <w:delText>to support streaming data</w:delText>
        </w:r>
      </w:del>
      <w:ins w:id="42" w:author="CHQ" w:date="2021-12-23T10:45:00Z">
        <w:r w:rsidR="00F908DD">
          <w:rPr>
            <w:rFonts w:hint="eastAsia"/>
          </w:rPr>
          <w:t>The streaming data type is supported</w:t>
        </w:r>
      </w:ins>
      <w:r w:rsidR="00CE411C" w:rsidRPr="008D0A0F">
        <w:t xml:space="preserve">. </w:t>
      </w:r>
      <w:r w:rsidR="002342F3" w:rsidRPr="008D0A0F">
        <w:t xml:space="preserve">With the great increment of streaming data, it </w:t>
      </w:r>
      <w:ins w:id="43" w:author="CHQ" w:date="2021-12-23T10:46:00Z">
        <w:r w:rsidR="00F908DD">
          <w:rPr>
            <w:rFonts w:hint="eastAsia"/>
          </w:rPr>
          <w:t xml:space="preserve">has </w:t>
        </w:r>
      </w:ins>
      <w:r w:rsidR="002342F3" w:rsidRPr="008D0A0F">
        <w:t>become</w:t>
      </w:r>
      <w:del w:id="44" w:author="CHQ" w:date="2021-12-23T10:46:00Z">
        <w:r w:rsidR="002342F3" w:rsidRPr="008D0A0F" w:rsidDel="00F908DD">
          <w:delText>s</w:delText>
        </w:r>
      </w:del>
      <w:r w:rsidR="002342F3" w:rsidRPr="008D0A0F">
        <w:t xml:space="preserve"> an important </w:t>
      </w:r>
      <w:del w:id="45" w:author="CHQ" w:date="2021-12-23T10:46:00Z">
        <w:r w:rsidR="002342F3" w:rsidRPr="008D0A0F" w:rsidDel="00F908DD">
          <w:delText xml:space="preserve">type of </w:delText>
        </w:r>
      </w:del>
      <w:r w:rsidR="002342F3" w:rsidRPr="008D0A0F">
        <w:t>data</w:t>
      </w:r>
      <w:ins w:id="46" w:author="CHQ" w:date="2021-12-23T10:46:00Z">
        <w:r w:rsidR="00F908DD">
          <w:rPr>
            <w:rFonts w:hint="eastAsia"/>
          </w:rPr>
          <w:t xml:space="preserve"> type</w:t>
        </w:r>
      </w:ins>
      <w:r w:rsidR="002342F3" w:rsidRPr="008D0A0F">
        <w:t>.</w:t>
      </w:r>
      <w:ins w:id="47" w:author="CHQ" w:date="2021-12-23T10:47:00Z">
        <w:r w:rsidR="00F908DD">
          <w:rPr>
            <w:rFonts w:hint="eastAsia"/>
          </w:rPr>
          <w:t xml:space="preserve"> However,</w:t>
        </w:r>
      </w:ins>
      <w:r w:rsidR="002342F3" w:rsidRPr="008D0A0F">
        <w:t xml:space="preserve"> DOIP 2.0 did not give native support to streaming data. </w:t>
      </w:r>
      <w:ins w:id="48" w:author="CHQ" w:date="2021-12-23T10:47:00Z">
        <w:r w:rsidR="00F908DD">
          <w:rPr>
            <w:rFonts w:hint="eastAsia"/>
          </w:rPr>
          <w:t xml:space="preserve">Therefore, </w:t>
        </w:r>
      </w:ins>
      <w:del w:id="49" w:author="CHQ" w:date="2021-12-23T10:47:00Z">
        <w:r w:rsidR="002342F3" w:rsidRPr="008D0A0F" w:rsidDel="00F908DD">
          <w:delText>T</w:delText>
        </w:r>
      </w:del>
      <w:ins w:id="50" w:author="CHQ" w:date="2021-12-23T10:47:00Z">
        <w:r w:rsidR="00F908DD">
          <w:rPr>
            <w:rFonts w:hint="eastAsia"/>
          </w:rPr>
          <w:t>t</w:t>
        </w:r>
      </w:ins>
      <w:r w:rsidR="002342F3" w:rsidRPr="008D0A0F">
        <w:t xml:space="preserve">his specification </w:t>
      </w:r>
      <w:r w:rsidR="00775CBC">
        <w:rPr>
          <w:rFonts w:hint="eastAsia"/>
        </w:rPr>
        <w:t>proposed</w:t>
      </w:r>
      <w:r w:rsidR="00775CBC">
        <w:t xml:space="preserve"> </w:t>
      </w:r>
      <w:r w:rsidR="00775CBC">
        <w:rPr>
          <w:rFonts w:hint="eastAsia"/>
        </w:rPr>
        <w:t>some</w:t>
      </w:r>
      <w:r w:rsidR="00775CBC">
        <w:t xml:space="preserve"> </w:t>
      </w:r>
      <w:r w:rsidR="00775CBC">
        <w:rPr>
          <w:rFonts w:hint="eastAsia"/>
        </w:rPr>
        <w:t>guide</w:t>
      </w:r>
      <w:r w:rsidR="00D952B2">
        <w:t>s</w:t>
      </w:r>
      <w:r w:rsidR="00775CBC">
        <w:t xml:space="preserve"> to support streaming data, including defin</w:t>
      </w:r>
      <w:del w:id="51" w:author="CHQ" w:date="2021-12-23T10:48:00Z">
        <w:r w:rsidR="00775CBC" w:rsidDel="00F908DD">
          <w:delText>e</w:delText>
        </w:r>
      </w:del>
      <w:ins w:id="52" w:author="CHQ" w:date="2021-12-23T10:48:00Z">
        <w:r w:rsidR="00F908DD">
          <w:rPr>
            <w:rFonts w:hint="eastAsia"/>
          </w:rPr>
          <w:t>ing</w:t>
        </w:r>
      </w:ins>
      <w:r w:rsidR="00775CBC">
        <w:t xml:space="preserve"> </w:t>
      </w:r>
      <w:ins w:id="53" w:author="CHQ" w:date="2021-12-23T10:48:00Z">
        <w:r w:rsidR="00F908DD">
          <w:rPr>
            <w:rFonts w:hint="eastAsia"/>
          </w:rPr>
          <w:t xml:space="preserve">a </w:t>
        </w:r>
      </w:ins>
      <w:r w:rsidR="00775CBC">
        <w:t xml:space="preserve">new </w:t>
      </w:r>
      <w:r w:rsidR="002342F3" w:rsidRPr="008D0A0F">
        <w:t>data type</w:t>
      </w:r>
      <w:r w:rsidR="00775CBC">
        <w:t xml:space="preserve"> and</w:t>
      </w:r>
      <w:r w:rsidR="002342F3" w:rsidRPr="008D0A0F">
        <w:t xml:space="preserve"> the corresponding </w:t>
      </w:r>
      <w:r w:rsidR="00B3669F" w:rsidRPr="008D0A0F">
        <w:t>operation.</w:t>
      </w:r>
    </w:p>
    <w:p w14:paraId="26768568" w14:textId="77777777" w:rsidR="00D952B2" w:rsidRDefault="00D952B2">
      <w:pPr>
        <w:widowControl/>
        <w:jc w:val="left"/>
      </w:pPr>
      <w:r>
        <w:br w:type="page"/>
      </w:r>
    </w:p>
    <w:p w14:paraId="4C000193" w14:textId="2AB6D71B" w:rsidR="00E5483E" w:rsidRPr="008D0A0F" w:rsidRDefault="00261D91" w:rsidP="00393ED4">
      <w:pPr>
        <w:pStyle w:val="1"/>
      </w:pPr>
      <w:bookmarkStart w:id="54" w:name="_Toc75190328"/>
      <w:bookmarkStart w:id="55" w:name="_Toc75190513"/>
      <w:bookmarkStart w:id="56" w:name="_Toc75252956"/>
      <w:bookmarkEnd w:id="54"/>
      <w:bookmarkEnd w:id="55"/>
      <w:r w:rsidRPr="008D0A0F">
        <w:lastRenderedPageBreak/>
        <w:t>Digital Object Architecture</w:t>
      </w:r>
      <w:bookmarkEnd w:id="9"/>
      <w:bookmarkEnd w:id="56"/>
    </w:p>
    <w:p w14:paraId="374952FF" w14:textId="61FCCF3B" w:rsidR="00E5483E" w:rsidRPr="008D0A0F" w:rsidRDefault="00E5483E" w:rsidP="00E5483E">
      <w:pPr>
        <w:rPr>
          <w:rFonts w:cs="Times New Roman"/>
        </w:rPr>
      </w:pPr>
      <w:r w:rsidRPr="008D0A0F">
        <w:rPr>
          <w:rFonts w:cs="Times New Roman"/>
        </w:rPr>
        <w:t>The DO Architecture introduces the concept of a digital object, which forms the basis for the architecture</w:t>
      </w:r>
      <w:r w:rsidRPr="008D0A0F">
        <w:rPr>
          <w:rFonts w:cs="Times New Roman"/>
        </w:rPr>
        <w:fldChar w:fldCharType="begin"/>
      </w:r>
      <w:r w:rsidRPr="008D0A0F">
        <w:rPr>
          <w:rFonts w:cs="Times New Roman"/>
        </w:rPr>
        <w:instrText xml:space="preserve"> REF _Ref45265298 \r \h  \* MERGEFORMAT </w:instrText>
      </w:r>
      <w:r w:rsidRPr="008D0A0F">
        <w:rPr>
          <w:rFonts w:cs="Times New Roman"/>
        </w:rPr>
      </w:r>
      <w:r w:rsidRPr="008D0A0F">
        <w:rPr>
          <w:rFonts w:cs="Times New Roman"/>
        </w:rPr>
        <w:fldChar w:fldCharType="separate"/>
      </w:r>
      <w:r w:rsidR="00354837">
        <w:rPr>
          <w:rFonts w:cs="Times New Roman"/>
        </w:rPr>
        <w:t>[4]</w:t>
      </w:r>
      <w:r w:rsidRPr="008D0A0F">
        <w:rPr>
          <w:rFonts w:cs="Times New Roman"/>
        </w:rPr>
        <w:fldChar w:fldCharType="end"/>
      </w:r>
      <w:r w:rsidRPr="008D0A0F">
        <w:rPr>
          <w:rFonts w:cs="Times New Roman"/>
        </w:rPr>
        <w:t>. A digital object</w:t>
      </w:r>
      <w:r w:rsidR="00E72063" w:rsidRPr="008D0A0F">
        <w:rPr>
          <w:rFonts w:cs="Times New Roman"/>
        </w:rPr>
        <w:t xml:space="preserve"> </w:t>
      </w:r>
      <w:r w:rsidRPr="008D0A0F">
        <w:rPr>
          <w:rFonts w:cs="Times New Roman"/>
        </w:rPr>
        <w:t>(DO) is a sequence of bits, or a set of sequences of bits, incorporating a work or portion of a work or other information in which a party has rights or interests, or in which there is value, each of the sequences being structured in a way that is interpretable by one or more computational facilities</w:t>
      </w:r>
      <w:r w:rsidRPr="008D0A0F">
        <w:rPr>
          <w:rFonts w:cs="Times New Roman"/>
        </w:rPr>
        <w:fldChar w:fldCharType="begin"/>
      </w:r>
      <w:r w:rsidRPr="008D0A0F">
        <w:rPr>
          <w:rFonts w:cs="Times New Roman"/>
        </w:rPr>
        <w:instrText xml:space="preserve"> REF _Ref45265311 \r \h  \* MERGEFORMAT </w:instrText>
      </w:r>
      <w:r w:rsidRPr="008D0A0F">
        <w:rPr>
          <w:rFonts w:cs="Times New Roman"/>
        </w:rPr>
      </w:r>
      <w:r w:rsidRPr="008D0A0F">
        <w:rPr>
          <w:rFonts w:cs="Times New Roman"/>
        </w:rPr>
        <w:fldChar w:fldCharType="separate"/>
      </w:r>
      <w:r w:rsidR="00354837">
        <w:rPr>
          <w:rFonts w:cs="Times New Roman"/>
        </w:rPr>
        <w:t>[5]</w:t>
      </w:r>
      <w:r w:rsidRPr="008D0A0F">
        <w:rPr>
          <w:rFonts w:cs="Times New Roman"/>
        </w:rPr>
        <w:fldChar w:fldCharType="end"/>
      </w:r>
      <w:r w:rsidRPr="008D0A0F">
        <w:rPr>
          <w:rFonts w:cs="Times New Roman"/>
        </w:rPr>
        <w:t xml:space="preserve">. Each DO </w:t>
      </w:r>
      <w:r w:rsidR="00ED6D16" w:rsidRPr="008D0A0F">
        <w:rPr>
          <w:rFonts w:cs="Times New Roman"/>
        </w:rPr>
        <w:t>have</w:t>
      </w:r>
      <w:r w:rsidRPr="008D0A0F">
        <w:rPr>
          <w:rFonts w:cs="Times New Roman"/>
        </w:rPr>
        <w:t>, as an essential element, an associated unique persistent identifier, known as digital object identifier (referred to informally as a handle).</w:t>
      </w:r>
      <w:r w:rsidR="00A4246C">
        <w:rPr>
          <w:rFonts w:cs="Times New Roman"/>
        </w:rPr>
        <w:t xml:space="preserve"> </w:t>
      </w:r>
      <w:r w:rsidR="0061351D">
        <w:rPr>
          <w:rFonts w:cs="Times New Roman"/>
        </w:rPr>
        <w:t xml:space="preserve">Also, each DO have </w:t>
      </w:r>
      <w:r w:rsidR="00156AA8">
        <w:rPr>
          <w:rFonts w:cs="Times New Roman"/>
        </w:rPr>
        <w:t>a</w:t>
      </w:r>
      <w:r w:rsidR="0061351D">
        <w:rPr>
          <w:rFonts w:cs="Times New Roman"/>
        </w:rPr>
        <w:t xml:space="preserve"> type, which determines the operations the DO support.</w:t>
      </w:r>
      <w:r w:rsidR="00BA3463">
        <w:rPr>
          <w:rFonts w:cs="Times New Roman"/>
        </w:rPr>
        <w:t xml:space="preserve"> DO can be serialized when </w:t>
      </w:r>
      <w:r w:rsidR="000C2280">
        <w:rPr>
          <w:rFonts w:cs="Times New Roman"/>
        </w:rPr>
        <w:t xml:space="preserve">it </w:t>
      </w:r>
      <w:r w:rsidR="00BA3463">
        <w:rPr>
          <w:rFonts w:cs="Times New Roman"/>
        </w:rPr>
        <w:t>needs to be transferred between client and service.</w:t>
      </w:r>
    </w:p>
    <w:p w14:paraId="1301DE60" w14:textId="77777777" w:rsidR="00E5483E" w:rsidRPr="008D0A0F" w:rsidRDefault="00E5483E" w:rsidP="00E5483E">
      <w:pPr>
        <w:rPr>
          <w:rFonts w:cs="Times New Roman"/>
        </w:rPr>
      </w:pPr>
    </w:p>
    <w:p w14:paraId="49BCC544" w14:textId="3244E3EF" w:rsidR="00E5483E" w:rsidRPr="008D0A0F" w:rsidRDefault="00E5483E" w:rsidP="00E5483E">
      <w:pPr>
        <w:rPr>
          <w:rFonts w:cs="Times New Roman"/>
        </w:rPr>
      </w:pPr>
      <w:r w:rsidRPr="008D0A0F">
        <w:rPr>
          <w:rFonts w:cs="Times New Roman"/>
        </w:rPr>
        <w:t>For all practical purposes, the concept of a digital object is substantially similar to the notion of “digital entity” as defined in ITU-T Recommendation X.1255</w:t>
      </w:r>
      <w:r w:rsidRPr="008D0A0F">
        <w:rPr>
          <w:rFonts w:cs="Times New Roman"/>
        </w:rPr>
        <w:fldChar w:fldCharType="begin"/>
      </w:r>
      <w:r w:rsidRPr="008D0A0F">
        <w:rPr>
          <w:rFonts w:cs="Times New Roman"/>
        </w:rPr>
        <w:instrText xml:space="preserve"> REF _Ref45265383 \r \h  \* MERGEFORMAT </w:instrText>
      </w:r>
      <w:r w:rsidRPr="008D0A0F">
        <w:rPr>
          <w:rFonts w:cs="Times New Roman"/>
        </w:rPr>
      </w:r>
      <w:r w:rsidRPr="008D0A0F">
        <w:rPr>
          <w:rFonts w:cs="Times New Roman"/>
        </w:rPr>
        <w:fldChar w:fldCharType="separate"/>
      </w:r>
      <w:r w:rsidR="00354837">
        <w:rPr>
          <w:rFonts w:cs="Times New Roman"/>
        </w:rPr>
        <w:t>[6]</w:t>
      </w:r>
      <w:r w:rsidRPr="008D0A0F">
        <w:rPr>
          <w:rFonts w:cs="Times New Roman"/>
        </w:rPr>
        <w:fldChar w:fldCharType="end"/>
      </w:r>
      <w:r w:rsidRPr="008D0A0F">
        <w:rPr>
          <w:rFonts w:cs="Times New Roman"/>
        </w:rPr>
        <w:t xml:space="preserve"> that is based largely on the Digital Object Architecture. The ITU-T Recommendation is available in other languages. An “entity” in that recommendation is defined as anything that can be separately and uniquely identified. It also describes a “digital entity” (DE) as an entity that is represented as, or converted to, a machine-independent data structure consisting of one or more elements that may be parsed by different information systems. In this specification, the terms digital object and digital entity are used interchangeably. A detailed description of DOs, the DO Data Model, DO interface protocol, and federated registries are presented in X.1255.</w:t>
      </w:r>
    </w:p>
    <w:p w14:paraId="69E8AAFA" w14:textId="77777777" w:rsidR="00E5483E" w:rsidRPr="008D0A0F" w:rsidRDefault="00E5483E" w:rsidP="00E5483E">
      <w:pPr>
        <w:rPr>
          <w:rFonts w:cs="Times New Roman"/>
        </w:rPr>
      </w:pPr>
    </w:p>
    <w:p w14:paraId="1DF41A87" w14:textId="664FE1D5" w:rsidR="00E5483E" w:rsidRPr="008D0A0F" w:rsidRDefault="00E5483E" w:rsidP="00E5483E">
      <w:pPr>
        <w:rPr>
          <w:rFonts w:cs="Times New Roman"/>
        </w:rPr>
      </w:pPr>
      <w:r w:rsidRPr="008D0A0F">
        <w:rPr>
          <w:rFonts w:cs="Times New Roman" w:hint="eastAsia"/>
        </w:rPr>
        <w:t>F</w:t>
      </w:r>
      <w:r w:rsidRPr="008D0A0F">
        <w:rPr>
          <w:rFonts w:cs="Times New Roman"/>
        </w:rPr>
        <w:t xml:space="preserve">urthermore, DOA has also </w:t>
      </w:r>
      <w:r w:rsidR="00A07532" w:rsidRPr="008D0A0F">
        <w:rPr>
          <w:rFonts w:cs="Times New Roman"/>
        </w:rPr>
        <w:t>publish</w:t>
      </w:r>
      <w:r w:rsidR="00B8273E" w:rsidRPr="008D0A0F">
        <w:rPr>
          <w:rFonts w:cs="Times New Roman"/>
        </w:rPr>
        <w:t>ed</w:t>
      </w:r>
      <w:r w:rsidR="00A07532" w:rsidRPr="008D0A0F">
        <w:rPr>
          <w:rFonts w:cs="Times New Roman"/>
        </w:rPr>
        <w:t xml:space="preserve"> Y.4459</w:t>
      </w:r>
      <w:r w:rsidR="00A07532" w:rsidRPr="008D0A0F">
        <w:rPr>
          <w:rFonts w:cs="Times New Roman"/>
        </w:rPr>
        <w:fldChar w:fldCharType="begin"/>
      </w:r>
      <w:r w:rsidR="00A07532" w:rsidRPr="008D0A0F">
        <w:rPr>
          <w:rFonts w:cs="Times New Roman"/>
        </w:rPr>
        <w:instrText xml:space="preserve"> REF _Ref45887504 \r \h </w:instrText>
      </w:r>
      <w:r w:rsidR="00A07532" w:rsidRPr="008D0A0F">
        <w:rPr>
          <w:rFonts w:cs="Times New Roman"/>
        </w:rPr>
      </w:r>
      <w:r w:rsidR="00A07532" w:rsidRPr="008D0A0F">
        <w:rPr>
          <w:rFonts w:cs="Times New Roman"/>
        </w:rPr>
        <w:fldChar w:fldCharType="separate"/>
      </w:r>
      <w:r w:rsidR="00354837">
        <w:rPr>
          <w:rFonts w:cs="Times New Roman"/>
        </w:rPr>
        <w:t>[17]</w:t>
      </w:r>
      <w:r w:rsidR="00A07532" w:rsidRPr="008D0A0F">
        <w:rPr>
          <w:rFonts w:cs="Times New Roman"/>
        </w:rPr>
        <w:fldChar w:fldCharType="end"/>
      </w:r>
      <w:r w:rsidR="00A07532" w:rsidRPr="008D0A0F">
        <w:rPr>
          <w:rFonts w:cs="Times New Roman"/>
        </w:rPr>
        <w:t xml:space="preserve"> as</w:t>
      </w:r>
      <w:r w:rsidRPr="008D0A0F">
        <w:rPr>
          <w:rFonts w:cs="Times New Roman"/>
        </w:rPr>
        <w:t xml:space="preserve"> a recommendation to achieve the interoperability for Internet of Things</w:t>
      </w:r>
      <w:r w:rsidR="00A07532" w:rsidRPr="008D0A0F">
        <w:rPr>
          <w:rFonts w:cs="Times New Roman"/>
        </w:rPr>
        <w:t>.</w:t>
      </w:r>
    </w:p>
    <w:p w14:paraId="38AA817D" w14:textId="77777777" w:rsidR="00E5483E" w:rsidRPr="008D0A0F" w:rsidRDefault="00E5483E" w:rsidP="00E5483E">
      <w:pPr>
        <w:rPr>
          <w:rFonts w:cs="Times New Roman"/>
        </w:rPr>
      </w:pPr>
    </w:p>
    <w:p w14:paraId="00366717" w14:textId="77777777" w:rsidR="00E5483E" w:rsidRPr="008D0A0F" w:rsidRDefault="00E5483E" w:rsidP="00E5483E">
      <w:pPr>
        <w:rPr>
          <w:rFonts w:cs="Times New Roman"/>
        </w:rPr>
      </w:pPr>
      <w:r w:rsidRPr="008D0A0F">
        <w:rPr>
          <w:rFonts w:cs="Times New Roman"/>
        </w:rPr>
        <w:t>The DO Architecture specifies two core protocols and three basic components. As described briefly below, the three components are the identifier/resolution system, the repository system, and the registry system. In practice, the repository and registry components are modular and may be combined, as needed.</w:t>
      </w:r>
    </w:p>
    <w:p w14:paraId="421D8631" w14:textId="77777777" w:rsidR="00E5483E" w:rsidRPr="008D0A0F" w:rsidRDefault="00E5483E" w:rsidP="00E5483E">
      <w:pPr>
        <w:rPr>
          <w:rFonts w:cs="Times New Roman"/>
        </w:rPr>
      </w:pPr>
    </w:p>
    <w:p w14:paraId="01B1DF6C" w14:textId="4492D96E" w:rsidR="00E5483E" w:rsidRPr="008D0A0F" w:rsidRDefault="00E5483E" w:rsidP="00E5483E">
      <w:pPr>
        <w:rPr>
          <w:rFonts w:cs="Times New Roman"/>
        </w:rPr>
      </w:pPr>
      <w:r w:rsidRPr="008D0A0F">
        <w:rPr>
          <w:rFonts w:cs="Times New Roman"/>
        </w:rPr>
        <w:t>The first protocol, the Identifier/Resolution Protocol (IRP), also known in an earlier version as the Handle System Protocol, is used for creating, updating, deleting, and resolving digital object identifiers. As specified in the IRP, each identifier is associated with an identifier record containing relevant “state information” that clients can resolve to; and all identifiers are of the form prefix/suffix where, by default, the prefix may first be resolved to locate the specific identifier/ resolution service to be used and the suffix may be any bit sequence. An organization may run a resolution system for its own set of identifiers by having a prefix allotted to it, and any existing identifier may be converted to a digital object identifier by treating it as a suffix and prepending its allotted prefix. A system implementation based on an earlier version of the protocol was described in three RFCs</w:t>
      </w:r>
      <w:r w:rsidRPr="008D0A0F">
        <w:rPr>
          <w:rFonts w:cs="Times New Roman"/>
        </w:rPr>
        <w:fldChar w:fldCharType="begin"/>
      </w:r>
      <w:r w:rsidRPr="008D0A0F">
        <w:rPr>
          <w:rFonts w:cs="Times New Roman"/>
        </w:rPr>
        <w:instrText xml:space="preserve"> REF _Ref36581882 \r \h </w:instrText>
      </w:r>
      <w:r w:rsidRPr="008D0A0F">
        <w:rPr>
          <w:rFonts w:cs="Times New Roman"/>
        </w:rPr>
      </w:r>
      <w:r w:rsidRPr="008D0A0F">
        <w:rPr>
          <w:rFonts w:cs="Times New Roman"/>
        </w:rPr>
        <w:fldChar w:fldCharType="separate"/>
      </w:r>
      <w:r w:rsidR="00354837">
        <w:rPr>
          <w:rFonts w:cs="Times New Roman"/>
        </w:rPr>
        <w:t>[19]</w:t>
      </w:r>
      <w:r w:rsidRPr="008D0A0F">
        <w:rPr>
          <w:rFonts w:cs="Times New Roman"/>
        </w:rPr>
        <w:fldChar w:fldCharType="end"/>
      </w:r>
      <w:r w:rsidRPr="008D0A0F">
        <w:rPr>
          <w:rFonts w:cs="Times New Roman"/>
        </w:rPr>
        <w:fldChar w:fldCharType="begin"/>
      </w:r>
      <w:r w:rsidRPr="008D0A0F">
        <w:rPr>
          <w:rFonts w:cs="Times New Roman"/>
        </w:rPr>
        <w:instrText xml:space="preserve"> REF _Ref36581890 \r \h </w:instrText>
      </w:r>
      <w:r w:rsidRPr="008D0A0F">
        <w:rPr>
          <w:rFonts w:cs="Times New Roman"/>
        </w:rPr>
      </w:r>
      <w:r w:rsidRPr="008D0A0F">
        <w:rPr>
          <w:rFonts w:cs="Times New Roman"/>
        </w:rPr>
        <w:fldChar w:fldCharType="separate"/>
      </w:r>
      <w:r w:rsidR="00354837">
        <w:rPr>
          <w:rFonts w:cs="Times New Roman"/>
        </w:rPr>
        <w:t>[20]</w:t>
      </w:r>
      <w:r w:rsidRPr="008D0A0F">
        <w:rPr>
          <w:rFonts w:cs="Times New Roman"/>
        </w:rPr>
        <w:fldChar w:fldCharType="end"/>
      </w:r>
      <w:r w:rsidRPr="008D0A0F">
        <w:rPr>
          <w:rFonts w:cs="Times New Roman"/>
        </w:rPr>
        <w:fldChar w:fldCharType="begin"/>
      </w:r>
      <w:r w:rsidRPr="008D0A0F">
        <w:rPr>
          <w:rFonts w:cs="Times New Roman"/>
        </w:rPr>
        <w:instrText xml:space="preserve"> REF _Ref36581895 \r \h </w:instrText>
      </w:r>
      <w:r w:rsidRPr="008D0A0F">
        <w:rPr>
          <w:rFonts w:cs="Times New Roman"/>
        </w:rPr>
      </w:r>
      <w:r w:rsidRPr="008D0A0F">
        <w:rPr>
          <w:rFonts w:cs="Times New Roman"/>
        </w:rPr>
        <w:fldChar w:fldCharType="separate"/>
      </w:r>
      <w:r w:rsidR="00354837">
        <w:rPr>
          <w:rFonts w:cs="Times New Roman"/>
        </w:rPr>
        <w:t>[21]</w:t>
      </w:r>
      <w:r w:rsidRPr="008D0A0F">
        <w:rPr>
          <w:rFonts w:cs="Times New Roman"/>
        </w:rPr>
        <w:fldChar w:fldCharType="end"/>
      </w:r>
      <w:r w:rsidRPr="008D0A0F">
        <w:rPr>
          <w:rFonts w:cs="Times New Roman"/>
        </w:rPr>
        <w:t>; the document specifying the Identifier/Resolution Protocol will be available shortly.</w:t>
      </w:r>
    </w:p>
    <w:p w14:paraId="1FD4D707" w14:textId="77777777" w:rsidR="00E5483E" w:rsidRPr="008D0A0F" w:rsidRDefault="00E5483E" w:rsidP="00E5483E">
      <w:pPr>
        <w:rPr>
          <w:rFonts w:cs="Times New Roman"/>
        </w:rPr>
      </w:pPr>
    </w:p>
    <w:p w14:paraId="4349E224" w14:textId="53E9A21A" w:rsidR="00A30A32" w:rsidRPr="008D0A0F" w:rsidRDefault="00E5483E" w:rsidP="00A07532">
      <w:pPr>
        <w:rPr>
          <w:rFonts w:cs="Times New Roman"/>
        </w:rPr>
      </w:pPr>
      <w:r w:rsidRPr="008D0A0F">
        <w:rPr>
          <w:rFonts w:cs="Times New Roman"/>
        </w:rPr>
        <w:t xml:space="preserve">The second protocol, the Digital Object Interface Protocol (DOIP), is defined for use by digital object services more generally, of which the repository and registry systems are specific instances. </w:t>
      </w:r>
      <w:r w:rsidRPr="008D0A0F">
        <w:rPr>
          <w:rFonts w:cs="Times New Roman"/>
        </w:rPr>
        <w:lastRenderedPageBreak/>
        <w:t>Digital object services are intended to implement the DOIP and its basic required features, as specified in this document. An</w:t>
      </w:r>
      <w:r w:rsidR="00652E49" w:rsidRPr="008D0A0F">
        <w:rPr>
          <w:rFonts w:cs="Times New Roman"/>
        </w:rPr>
        <w:t>other</w:t>
      </w:r>
      <w:r w:rsidRPr="008D0A0F">
        <w:rPr>
          <w:rFonts w:cs="Times New Roman"/>
        </w:rPr>
        <w:t xml:space="preserve"> earlier version of this protocol, based on the Repository Access Protocol (RAP) originally described by R. E. Kahn and R. </w:t>
      </w:r>
      <w:proofErr w:type="spellStart"/>
      <w:r w:rsidRPr="008D0A0F">
        <w:rPr>
          <w:rFonts w:cs="Times New Roman"/>
        </w:rPr>
        <w:t>Wilensky</w:t>
      </w:r>
      <w:proofErr w:type="spellEnd"/>
      <w:r w:rsidRPr="008D0A0F">
        <w:rPr>
          <w:rFonts w:cs="Times New Roman"/>
        </w:rPr>
        <w:fldChar w:fldCharType="begin"/>
      </w:r>
      <w:r w:rsidRPr="008D0A0F">
        <w:rPr>
          <w:rFonts w:cs="Times New Roman"/>
        </w:rPr>
        <w:instrText xml:space="preserve"> REF _Ref45265298 \r \h  \* MERGEFORMAT </w:instrText>
      </w:r>
      <w:r w:rsidRPr="008D0A0F">
        <w:rPr>
          <w:rFonts w:cs="Times New Roman"/>
        </w:rPr>
      </w:r>
      <w:r w:rsidRPr="008D0A0F">
        <w:rPr>
          <w:rFonts w:cs="Times New Roman"/>
        </w:rPr>
        <w:fldChar w:fldCharType="separate"/>
      </w:r>
      <w:r w:rsidR="00354837">
        <w:rPr>
          <w:rFonts w:cs="Times New Roman"/>
        </w:rPr>
        <w:t>[4]</w:t>
      </w:r>
      <w:r w:rsidRPr="008D0A0F">
        <w:rPr>
          <w:rFonts w:cs="Times New Roman"/>
        </w:rPr>
        <w:fldChar w:fldCharType="end"/>
      </w:r>
      <w:r w:rsidRPr="008D0A0F">
        <w:rPr>
          <w:rFonts w:cs="Times New Roman"/>
        </w:rPr>
        <w:t>, was made publicly available in 2009</w:t>
      </w:r>
      <w:r w:rsidRPr="008D0A0F">
        <w:rPr>
          <w:rFonts w:cs="Times New Roman"/>
        </w:rPr>
        <w:fldChar w:fldCharType="begin"/>
      </w:r>
      <w:r w:rsidRPr="008D0A0F">
        <w:rPr>
          <w:rFonts w:cs="Times New Roman"/>
        </w:rPr>
        <w:instrText xml:space="preserve"> REF _Ref45265562 \r \h  \* MERGEFORMAT </w:instrText>
      </w:r>
      <w:r w:rsidRPr="008D0A0F">
        <w:rPr>
          <w:rFonts w:cs="Times New Roman"/>
        </w:rPr>
      </w:r>
      <w:r w:rsidRPr="008D0A0F">
        <w:rPr>
          <w:rFonts w:cs="Times New Roman"/>
        </w:rPr>
        <w:fldChar w:fldCharType="separate"/>
      </w:r>
      <w:r w:rsidR="00354837">
        <w:rPr>
          <w:rFonts w:cs="Times New Roman"/>
        </w:rPr>
        <w:t>[7]</w:t>
      </w:r>
      <w:r w:rsidRPr="008D0A0F">
        <w:rPr>
          <w:rFonts w:cs="Times New Roman"/>
        </w:rPr>
        <w:fldChar w:fldCharType="end"/>
      </w:r>
      <w:r w:rsidRPr="008D0A0F">
        <w:rPr>
          <w:rFonts w:cs="Times New Roman"/>
        </w:rPr>
        <w:t xml:space="preserve">. </w:t>
      </w:r>
    </w:p>
    <w:p w14:paraId="04754B36" w14:textId="77777777" w:rsidR="00A30A32" w:rsidRPr="008D0A0F" w:rsidRDefault="00A30A32" w:rsidP="00A30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rPr>
      </w:pPr>
    </w:p>
    <w:p w14:paraId="22D2F8B6" w14:textId="1CE7FC93" w:rsidR="00EB69D7" w:rsidRPr="008D0A0F" w:rsidRDefault="00A30A32" w:rsidP="00A30A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rPr>
      </w:pPr>
      <w:r w:rsidRPr="008D0A0F">
        <w:rPr>
          <w:rFonts w:cs="Times New Roman"/>
        </w:rPr>
        <w:t xml:space="preserve">There are three basic components in DOA: </w:t>
      </w:r>
      <w:r w:rsidR="00ED6D16" w:rsidRPr="008D0A0F">
        <w:rPr>
          <w:rFonts w:cs="Times New Roman"/>
        </w:rPr>
        <w:t>The</w:t>
      </w:r>
      <w:r w:rsidR="00B14E25" w:rsidRPr="008D0A0F">
        <w:rPr>
          <w:rFonts w:cs="Times New Roman"/>
        </w:rPr>
        <w:t xml:space="preserve"> </w:t>
      </w:r>
      <w:r w:rsidRPr="008D0A0F">
        <w:rPr>
          <w:rFonts w:cs="Times New Roman"/>
        </w:rPr>
        <w:t xml:space="preserve">Identifier/Resolution System for DO identification and analysis, the Repository System for DO storage and access, and the Registry System for DO </w:t>
      </w:r>
      <w:r w:rsidR="00B14E25" w:rsidRPr="008D0A0F">
        <w:rPr>
          <w:rFonts w:cs="Times New Roman"/>
        </w:rPr>
        <w:t>metadata</w:t>
      </w:r>
      <w:r w:rsidRPr="008D0A0F">
        <w:rPr>
          <w:rFonts w:cs="Times New Roman"/>
        </w:rPr>
        <w:t xml:space="preserve"> registration and DO search.</w:t>
      </w:r>
    </w:p>
    <w:p w14:paraId="129C2A66" w14:textId="6835DF60" w:rsidR="00DE0009" w:rsidRPr="008D0A0F" w:rsidRDefault="00F30B06" w:rsidP="00BF58D5">
      <w:pPr>
        <w:pStyle w:val="2"/>
      </w:pPr>
      <w:bookmarkStart w:id="57" w:name="_Toc75252957"/>
      <w:r w:rsidRPr="008D0A0F">
        <w:t>The Identifier/Resolution System</w:t>
      </w:r>
      <w:bookmarkEnd w:id="57"/>
    </w:p>
    <w:p w14:paraId="0C133B16" w14:textId="77777777" w:rsidR="002D501D" w:rsidRPr="008D0A0F" w:rsidRDefault="002D501D" w:rsidP="002D501D">
      <w:pPr>
        <w:rPr>
          <w:rFonts w:cs="Times New Roman"/>
        </w:rPr>
      </w:pPr>
      <w:r w:rsidRPr="008D0A0F">
        <w:rPr>
          <w:rFonts w:cs="Times New Roman"/>
        </w:rPr>
        <w:t>The identifier/resolution system is one of the three components comprising the Digital Object Architecture. This system enables several digital object services, including:</w:t>
      </w:r>
    </w:p>
    <w:p w14:paraId="58CE7F07" w14:textId="77777777" w:rsidR="002D501D" w:rsidRPr="008D0A0F" w:rsidRDefault="002D501D" w:rsidP="002D501D">
      <w:pPr>
        <w:pStyle w:val="a8"/>
        <w:numPr>
          <w:ilvl w:val="0"/>
          <w:numId w:val="29"/>
        </w:numPr>
        <w:ind w:firstLineChars="0"/>
        <w:rPr>
          <w:rFonts w:cs="Times New Roman"/>
        </w:rPr>
      </w:pPr>
      <w:r w:rsidRPr="008D0A0F">
        <w:rPr>
          <w:rFonts w:cs="Times New Roman"/>
        </w:rPr>
        <w:t>allotment of unique identifiers to information in digital form structured as digital objects regardless of the location of such information or the technology used to serve such information;</w:t>
      </w:r>
    </w:p>
    <w:p w14:paraId="04EC06B0" w14:textId="77777777" w:rsidR="002D501D" w:rsidRPr="008D0A0F" w:rsidRDefault="002D501D" w:rsidP="002D501D">
      <w:pPr>
        <w:pStyle w:val="a8"/>
        <w:numPr>
          <w:ilvl w:val="0"/>
          <w:numId w:val="29"/>
        </w:numPr>
        <w:ind w:firstLineChars="0"/>
        <w:rPr>
          <w:rFonts w:cs="Times New Roman"/>
        </w:rPr>
      </w:pPr>
      <w:r w:rsidRPr="008D0A0F">
        <w:rPr>
          <w:rFonts w:cs="Times New Roman"/>
        </w:rPr>
        <w:t>rapid resolution of the identifiers to current state information about the corresponding digital object, e.g., its location(s), access &amp; usage policies, timestamps, and/or public keys; and</w:t>
      </w:r>
    </w:p>
    <w:p w14:paraId="6DC94AED" w14:textId="77777777" w:rsidR="002D501D" w:rsidRPr="008D0A0F" w:rsidRDefault="002D501D" w:rsidP="002D501D">
      <w:pPr>
        <w:pStyle w:val="a8"/>
        <w:numPr>
          <w:ilvl w:val="0"/>
          <w:numId w:val="29"/>
        </w:numPr>
        <w:ind w:firstLineChars="0"/>
        <w:rPr>
          <w:rFonts w:cs="Times New Roman"/>
        </w:rPr>
      </w:pPr>
      <w:r w:rsidRPr="008D0A0F">
        <w:rPr>
          <w:rFonts w:cs="Times New Roman"/>
        </w:rPr>
        <w:t xml:space="preserve">administration of the identifier records that contain the state information. </w:t>
      </w:r>
    </w:p>
    <w:p w14:paraId="5E4C60C1" w14:textId="4D6EE809" w:rsidR="00DE0009" w:rsidRPr="008D0A0F" w:rsidRDefault="00F30B06" w:rsidP="00820EE7">
      <w:pPr>
        <w:pStyle w:val="2"/>
      </w:pPr>
      <w:bookmarkStart w:id="58" w:name="_Toc75252958"/>
      <w:r w:rsidRPr="008D0A0F">
        <w:t>The Repository System</w:t>
      </w:r>
      <w:bookmarkEnd w:id="58"/>
    </w:p>
    <w:p w14:paraId="3328B34A" w14:textId="0AD15079" w:rsidR="002D501D" w:rsidRPr="008D0A0F" w:rsidRDefault="002D501D" w:rsidP="002D501D">
      <w:pPr>
        <w:rPr>
          <w:rFonts w:cs="Times New Roman"/>
        </w:rPr>
      </w:pPr>
      <w:r w:rsidRPr="008D0A0F">
        <w:rPr>
          <w:rFonts w:cs="Times New Roman"/>
        </w:rPr>
        <w:t>The repository system is a digital object service that provides the necessary functionality to manage digital objects including the provision of access to such objects based on the use of identifiers, and with integrated security. Through the us</w:t>
      </w:r>
      <w:r w:rsidR="00ED6D16">
        <w:rPr>
          <w:rFonts w:cs="Times New Roman" w:hint="eastAsia"/>
        </w:rPr>
        <w:t>ing</w:t>
      </w:r>
      <w:r w:rsidRPr="008D0A0F">
        <w:rPr>
          <w:rFonts w:cs="Times New Roman"/>
        </w:rPr>
        <w:t xml:space="preserve"> of identifiers in the access protocol, the repository system abstracts away the details of the storage technologies from the clients, thus enabling a long-lived mechanism for depositing and accessing digital objects. Access to this system is enabled using the DOIP described below.</w:t>
      </w:r>
    </w:p>
    <w:p w14:paraId="3B72FC4B" w14:textId="4DEC4B50" w:rsidR="00DE0009" w:rsidRPr="008D0A0F" w:rsidRDefault="00F30B06" w:rsidP="00820EE7">
      <w:pPr>
        <w:pStyle w:val="2"/>
      </w:pPr>
      <w:bookmarkStart w:id="59" w:name="_Toc75252959"/>
      <w:r w:rsidRPr="008D0A0F">
        <w:t>The Registry System</w:t>
      </w:r>
      <w:bookmarkEnd w:id="59"/>
    </w:p>
    <w:p w14:paraId="45459DFD" w14:textId="0B6022B1" w:rsidR="00224C51" w:rsidRDefault="00E22AF7" w:rsidP="00E22AF7">
      <w:pPr>
        <w:rPr>
          <w:rFonts w:cs="Times New Roman"/>
        </w:rPr>
      </w:pPr>
      <w:bookmarkStart w:id="60" w:name="_Toc31919429"/>
      <w:r w:rsidRPr="008D0A0F">
        <w:rPr>
          <w:rFonts w:cs="Times New Roman"/>
        </w:rPr>
        <w:t>The registry system is a specialized repository system intended to store metadata about digital objects rather than the digital information itself, and when used as a standalone component, typically stores metadata of digital objects that are managed by one or more repository systems. Access to this system is enabled using the DOIP as well.</w:t>
      </w:r>
    </w:p>
    <w:p w14:paraId="021F8ACA" w14:textId="77777777" w:rsidR="00224C51" w:rsidRDefault="00224C51">
      <w:pPr>
        <w:widowControl/>
        <w:jc w:val="left"/>
        <w:rPr>
          <w:rFonts w:cs="Times New Roman"/>
        </w:rPr>
      </w:pPr>
      <w:r>
        <w:rPr>
          <w:rFonts w:cs="Times New Roman"/>
        </w:rPr>
        <w:br w:type="page"/>
      </w:r>
    </w:p>
    <w:p w14:paraId="1ACADD76" w14:textId="19E14E67" w:rsidR="00261D91" w:rsidRPr="008D0A0F" w:rsidRDefault="00261D91" w:rsidP="00393ED4">
      <w:pPr>
        <w:pStyle w:val="1"/>
      </w:pPr>
      <w:bookmarkStart w:id="61" w:name="_Toc75190333"/>
      <w:bookmarkStart w:id="62" w:name="_Toc75190518"/>
      <w:bookmarkStart w:id="63" w:name="_Toc75252960"/>
      <w:bookmarkEnd w:id="61"/>
      <w:bookmarkEnd w:id="62"/>
      <w:r w:rsidRPr="008D0A0F">
        <w:lastRenderedPageBreak/>
        <w:t>Digital Object Interface Protocol</w:t>
      </w:r>
      <w:bookmarkEnd w:id="60"/>
      <w:bookmarkEnd w:id="63"/>
    </w:p>
    <w:p w14:paraId="739EB694" w14:textId="77777777" w:rsidR="00E22AF7" w:rsidRPr="008D0A0F" w:rsidRDefault="00E22AF7" w:rsidP="00E22AF7">
      <w:pPr>
        <w:rPr>
          <w:rFonts w:cs="Times New Roman"/>
        </w:rPr>
      </w:pPr>
      <w:r w:rsidRPr="008D0A0F">
        <w:rPr>
          <w:rFonts w:cs="Times New Roman"/>
        </w:rPr>
        <w:t>The Digital Object Interface Protocol (DOIP) ver. 2.</w:t>
      </w:r>
      <w:r w:rsidR="003E137F" w:rsidRPr="008D0A0F">
        <w:rPr>
          <w:rFonts w:cs="Times New Roman"/>
        </w:rPr>
        <w:t>1</w:t>
      </w:r>
      <w:r w:rsidRPr="008D0A0F">
        <w:rPr>
          <w:rFonts w:cs="Times New Roman"/>
        </w:rPr>
        <w:t xml:space="preserve"> specifies a standard way for clients to interact with digital objects (DOs). It is assumed that such DOs are managed by DO Services, which we often refer to as DOIP services in this document, and that the protocol implementation is part of those services. In this context, a DOIP service itself is considered a digital object. By its very nature, a protocol is intended for enabling interaction between one or more other entities running the protocol and thus, in general, to support a specific form of process-to-process interaction in a network environment.</w:t>
      </w:r>
    </w:p>
    <w:p w14:paraId="2ACF4D3E" w14:textId="77777777" w:rsidR="00E22AF7" w:rsidRPr="008D0A0F" w:rsidRDefault="00E22AF7" w:rsidP="00E22AF7">
      <w:pPr>
        <w:rPr>
          <w:rFonts w:cs="Times New Roman"/>
        </w:rPr>
      </w:pPr>
    </w:p>
    <w:p w14:paraId="6DD31891" w14:textId="77777777" w:rsidR="00E22AF7" w:rsidRPr="008D0A0F" w:rsidRDefault="00E22AF7" w:rsidP="00E22AF7">
      <w:pPr>
        <w:rPr>
          <w:rFonts w:cs="Times New Roman"/>
        </w:rPr>
      </w:pPr>
      <w:r w:rsidRPr="008D0A0F">
        <w:rPr>
          <w:rFonts w:cs="Times New Roman"/>
        </w:rPr>
        <w:t>The DOIP makes use of the IRP for associating identifiers with different elements of the protocol. The maximum size of an identifier will vary over time, but, initially, the maximum size of identifiers as specified in the DOIP is 4096 bits.</w:t>
      </w:r>
    </w:p>
    <w:p w14:paraId="566252BC" w14:textId="77777777" w:rsidR="00E22AF7" w:rsidRPr="008D0A0F" w:rsidRDefault="00E22AF7" w:rsidP="00E22AF7">
      <w:pPr>
        <w:rPr>
          <w:rFonts w:cs="Times New Roman"/>
        </w:rPr>
      </w:pPr>
    </w:p>
    <w:p w14:paraId="150CCB0B" w14:textId="29BC7541" w:rsidR="00E22AF7" w:rsidRPr="008D0A0F" w:rsidRDefault="00E22AF7" w:rsidP="00E22AF7">
      <w:pPr>
        <w:rPr>
          <w:rFonts w:cs="Times New Roman"/>
        </w:rPr>
      </w:pPr>
      <w:r w:rsidRPr="008D0A0F">
        <w:rPr>
          <w:rFonts w:cs="Times New Roman"/>
        </w:rPr>
        <w:t>The DOIP enables the provision of security using PKI</w:t>
      </w:r>
      <w:r w:rsidRPr="008D0A0F">
        <w:rPr>
          <w:rFonts w:cs="Times New Roman"/>
        </w:rPr>
        <w:fldChar w:fldCharType="begin"/>
      </w:r>
      <w:r w:rsidRPr="008D0A0F">
        <w:rPr>
          <w:rFonts w:cs="Times New Roman"/>
        </w:rPr>
        <w:instrText xml:space="preserve"> REF _Ref40089270 \r \h  \* MERGEFORMAT </w:instrText>
      </w:r>
      <w:r w:rsidRPr="008D0A0F">
        <w:rPr>
          <w:rFonts w:cs="Times New Roman"/>
        </w:rPr>
      </w:r>
      <w:r w:rsidRPr="008D0A0F">
        <w:rPr>
          <w:rFonts w:cs="Times New Roman"/>
        </w:rPr>
        <w:fldChar w:fldCharType="separate"/>
      </w:r>
      <w:r w:rsidR="00354837">
        <w:rPr>
          <w:rFonts w:cs="Times New Roman"/>
        </w:rPr>
        <w:t>[8]</w:t>
      </w:r>
      <w:r w:rsidRPr="008D0A0F">
        <w:rPr>
          <w:rFonts w:cs="Times New Roman"/>
        </w:rPr>
        <w:fldChar w:fldCharType="end"/>
      </w:r>
      <w:r w:rsidRPr="008D0A0F">
        <w:rPr>
          <w:rFonts w:cs="Times New Roman"/>
        </w:rPr>
        <w:t xml:space="preserve"> to validate digital objects, including for service/client authentication as well as for ensuring integrity via signatures. The inherent PKI support will also help clients and services leverage encryption. Access control of DOs using identifiers to designate an approved access control list and a PKI challenge response test is assumed by the protocol. Basic operations that clients may invoke on the services are defined; and the protocol inherently supports the addition of operations.</w:t>
      </w:r>
    </w:p>
    <w:p w14:paraId="26D6292F" w14:textId="77777777" w:rsidR="00E22AF7" w:rsidRPr="008D0A0F" w:rsidRDefault="00E22AF7" w:rsidP="00E22AF7">
      <w:pPr>
        <w:rPr>
          <w:rFonts w:cs="Times New Roman"/>
        </w:rPr>
      </w:pPr>
    </w:p>
    <w:p w14:paraId="00F6AECB" w14:textId="7B80F510" w:rsidR="00DE1894" w:rsidRPr="008D0A0F" w:rsidRDefault="00DE1894" w:rsidP="00DE1894">
      <w:pPr>
        <w:rPr>
          <w:rFonts w:cs="Times New Roman"/>
        </w:rPr>
      </w:pPr>
      <w:r w:rsidRPr="008D0A0F">
        <w:rPr>
          <w:rFonts w:cs="Times New Roman"/>
        </w:rPr>
        <w:t xml:space="preserve">DOIP can be tunneled through </w:t>
      </w:r>
      <w:r w:rsidR="004B59B2" w:rsidRPr="008D0A0F">
        <w:rPr>
          <w:rFonts w:cs="Times New Roman"/>
        </w:rPr>
        <w:t>most of the</w:t>
      </w:r>
      <w:r w:rsidRPr="008D0A0F">
        <w:rPr>
          <w:rFonts w:cs="Times New Roman"/>
        </w:rPr>
        <w:t xml:space="preserve"> communication protocol</w:t>
      </w:r>
      <w:r w:rsidR="004B59B2" w:rsidRPr="008D0A0F">
        <w:rPr>
          <w:rFonts w:cs="Times New Roman"/>
        </w:rPr>
        <w:t>s</w:t>
      </w:r>
      <w:r w:rsidRPr="008D0A0F">
        <w:rPr>
          <w:rFonts w:cs="Times New Roman"/>
        </w:rPr>
        <w:t xml:space="preserve"> and the DOIP itself can be used to determine the choice of such protocol. In this specification, we define a message format with built-in integrity check and security</w:t>
      </w:r>
      <w:r w:rsidR="004B59B2" w:rsidRPr="008D0A0F">
        <w:rPr>
          <w:rFonts w:cs="Times New Roman"/>
        </w:rPr>
        <w:t xml:space="preserve"> </w:t>
      </w:r>
      <w:r w:rsidRPr="008D0A0F">
        <w:rPr>
          <w:rFonts w:cs="Times New Roman"/>
        </w:rPr>
        <w:t>features</w:t>
      </w:r>
      <w:r w:rsidR="004B59B2" w:rsidRPr="008D0A0F">
        <w:rPr>
          <w:rFonts w:cs="Times New Roman"/>
        </w:rPr>
        <w:t>.</w:t>
      </w:r>
      <w:r w:rsidRPr="008D0A0F">
        <w:rPr>
          <w:rFonts w:cs="Times New Roman"/>
        </w:rPr>
        <w:t xml:space="preserve"> </w:t>
      </w:r>
      <w:r w:rsidR="00424D75" w:rsidRPr="008D0A0F">
        <w:rPr>
          <w:rFonts w:cs="Times New Roman"/>
        </w:rPr>
        <w:t>M</w:t>
      </w:r>
      <w:r w:rsidR="004B59B2" w:rsidRPr="008D0A0F">
        <w:rPr>
          <w:rFonts w:cs="Times New Roman"/>
        </w:rPr>
        <w:t>essage</w:t>
      </w:r>
      <w:r w:rsidR="00424D75" w:rsidRPr="008D0A0F">
        <w:rPr>
          <w:rFonts w:cs="Times New Roman"/>
        </w:rPr>
        <w:t>s</w:t>
      </w:r>
      <w:r w:rsidRPr="008D0A0F">
        <w:rPr>
          <w:rFonts w:cs="Times New Roman"/>
        </w:rPr>
        <w:t xml:space="preserve"> can be </w:t>
      </w:r>
      <w:r w:rsidR="004B59B2" w:rsidRPr="008D0A0F">
        <w:rPr>
          <w:rFonts w:cs="Times New Roman"/>
        </w:rPr>
        <w:t>transferred</w:t>
      </w:r>
      <w:r w:rsidRPr="008D0A0F">
        <w:rPr>
          <w:rFonts w:cs="Times New Roman"/>
        </w:rPr>
        <w:t xml:space="preserve"> through unreliable communication protocol such as UDP. </w:t>
      </w:r>
      <w:r w:rsidR="00424D75" w:rsidRPr="008D0A0F">
        <w:rPr>
          <w:rFonts w:cs="Times New Roman"/>
        </w:rPr>
        <w:t>C</w:t>
      </w:r>
      <w:r w:rsidRPr="008D0A0F">
        <w:rPr>
          <w:rFonts w:cs="Times New Roman"/>
        </w:rPr>
        <w:t xml:space="preserve">lient can choose the suitable communication protocol of the target service according to some </w:t>
      </w:r>
      <w:r w:rsidR="004B59B2" w:rsidRPr="008D0A0F">
        <w:rPr>
          <w:rFonts w:cs="Times New Roman"/>
        </w:rPr>
        <w:t>specific</w:t>
      </w:r>
      <w:r w:rsidRPr="008D0A0F">
        <w:rPr>
          <w:rFonts w:cs="Times New Roman"/>
        </w:rPr>
        <w:t xml:space="preserve"> fields in </w:t>
      </w:r>
      <w:proofErr w:type="spellStart"/>
      <w:r w:rsidRPr="008D0A0F">
        <w:rPr>
          <w:rFonts w:cs="Times New Roman"/>
        </w:rPr>
        <w:t>DOIPServiceInfo</w:t>
      </w:r>
      <w:proofErr w:type="spellEnd"/>
      <w:r w:rsidRPr="008D0A0F">
        <w:rPr>
          <w:rFonts w:cs="Times New Roman"/>
        </w:rPr>
        <w:t xml:space="preserve">. See </w:t>
      </w:r>
      <w:r w:rsidR="00C33245" w:rsidRPr="008D0A0F">
        <w:rPr>
          <w:rFonts w:cs="Times New Roman"/>
        </w:rPr>
        <w:t xml:space="preserve">section </w:t>
      </w:r>
      <w:r w:rsidR="00F506D6">
        <w:rPr>
          <w:rFonts w:cs="Times New Roman"/>
        </w:rPr>
        <w:fldChar w:fldCharType="begin"/>
      </w:r>
      <w:r w:rsidR="00F506D6">
        <w:rPr>
          <w:rFonts w:cs="Times New Roman"/>
        </w:rPr>
        <w:instrText xml:space="preserve"> REF _Ref75169884 \r \h </w:instrText>
      </w:r>
      <w:r w:rsidR="00F506D6">
        <w:rPr>
          <w:rFonts w:cs="Times New Roman"/>
        </w:rPr>
      </w:r>
      <w:r w:rsidR="00F506D6">
        <w:rPr>
          <w:rFonts w:cs="Times New Roman"/>
        </w:rPr>
        <w:fldChar w:fldCharType="separate"/>
      </w:r>
      <w:r w:rsidR="00354837">
        <w:rPr>
          <w:rFonts w:cs="Times New Roman"/>
        </w:rPr>
        <w:t>5.2.1</w:t>
      </w:r>
      <w:r w:rsidR="00F506D6">
        <w:rPr>
          <w:rFonts w:cs="Times New Roman"/>
        </w:rPr>
        <w:fldChar w:fldCharType="end"/>
      </w:r>
      <w:r w:rsidRPr="008D0A0F">
        <w:rPr>
          <w:rFonts w:cs="Times New Roman"/>
        </w:rPr>
        <w:t xml:space="preserve"> for details.</w:t>
      </w:r>
    </w:p>
    <w:p w14:paraId="129C5680" w14:textId="77777777" w:rsidR="00DE1894" w:rsidRPr="008D0A0F" w:rsidRDefault="00DE1894" w:rsidP="00E22AF7">
      <w:pPr>
        <w:rPr>
          <w:rFonts w:cs="Times New Roman"/>
        </w:rPr>
      </w:pPr>
    </w:p>
    <w:p w14:paraId="12AF1B2F" w14:textId="0F797F77" w:rsidR="00E22AF7" w:rsidRPr="008D0A0F" w:rsidRDefault="00E22AF7" w:rsidP="00E22AF7">
      <w:pPr>
        <w:rPr>
          <w:rFonts w:cs="Times New Roman"/>
        </w:rPr>
      </w:pPr>
      <w:r w:rsidRPr="008D0A0F">
        <w:rPr>
          <w:rFonts w:cs="Times New Roman"/>
        </w:rPr>
        <w:t>In addition to transport security, several other specifications are also leveraged by the protocol: one is the means by which serialization is achieved, for which JSON</w:t>
      </w:r>
      <w:r w:rsidRPr="008D0A0F">
        <w:rPr>
          <w:rFonts w:cs="Times New Roman"/>
        </w:rPr>
        <w:fldChar w:fldCharType="begin"/>
      </w:r>
      <w:r w:rsidRPr="008D0A0F">
        <w:rPr>
          <w:rFonts w:cs="Times New Roman"/>
        </w:rPr>
        <w:instrText xml:space="preserve"> REF _Ref45093980 \r \h  \* MERGEFORMAT </w:instrText>
      </w:r>
      <w:r w:rsidRPr="008D0A0F">
        <w:rPr>
          <w:rFonts w:cs="Times New Roman"/>
        </w:rPr>
      </w:r>
      <w:r w:rsidRPr="008D0A0F">
        <w:rPr>
          <w:rFonts w:cs="Times New Roman"/>
        </w:rPr>
        <w:fldChar w:fldCharType="separate"/>
      </w:r>
      <w:r w:rsidR="00354837">
        <w:rPr>
          <w:rFonts w:cs="Times New Roman"/>
        </w:rPr>
        <w:t>[1]</w:t>
      </w:r>
      <w:r w:rsidRPr="008D0A0F">
        <w:rPr>
          <w:rFonts w:cs="Times New Roman"/>
        </w:rPr>
        <w:fldChar w:fldCharType="end"/>
      </w:r>
      <w:r w:rsidRPr="008D0A0F">
        <w:rPr>
          <w:rFonts w:cs="Times New Roman"/>
        </w:rPr>
        <w:t xml:space="preserve"> can be used. The rest of this document assumes that JSON is used for serialization unless otherwise stated. A second, as indicated above, is the use of PKI for encryption and decryption of DOs including authentication of other system resources; but this capability, although relying on techniques external to the protocol, is enabled with the use of digital object identifiers. Other external specifications include Unicode</w:t>
      </w:r>
      <w:r w:rsidRPr="008D0A0F">
        <w:rPr>
          <w:rFonts w:cs="Times New Roman"/>
        </w:rPr>
        <w:fldChar w:fldCharType="begin"/>
      </w:r>
      <w:r w:rsidRPr="008D0A0F">
        <w:rPr>
          <w:rFonts w:cs="Times New Roman"/>
        </w:rPr>
        <w:instrText xml:space="preserve"> REF _Ref45265907 \r \h  \* MERGEFORMAT </w:instrText>
      </w:r>
      <w:r w:rsidRPr="008D0A0F">
        <w:rPr>
          <w:rFonts w:cs="Times New Roman"/>
        </w:rPr>
      </w:r>
      <w:r w:rsidRPr="008D0A0F">
        <w:rPr>
          <w:rFonts w:cs="Times New Roman"/>
        </w:rPr>
        <w:fldChar w:fldCharType="separate"/>
      </w:r>
      <w:r w:rsidR="00354837">
        <w:rPr>
          <w:rFonts w:cs="Times New Roman"/>
        </w:rPr>
        <w:t>[11]</w:t>
      </w:r>
      <w:r w:rsidRPr="008D0A0F">
        <w:rPr>
          <w:rFonts w:cs="Times New Roman"/>
        </w:rPr>
        <w:fldChar w:fldCharType="end"/>
      </w:r>
      <w:r w:rsidRPr="008D0A0F">
        <w:rPr>
          <w:rFonts w:cs="Times New Roman"/>
        </w:rPr>
        <w:t xml:space="preserve"> (specifically UTF-8 encoding</w:t>
      </w:r>
      <w:r w:rsidRPr="008D0A0F">
        <w:rPr>
          <w:rFonts w:cs="Times New Roman"/>
        </w:rPr>
        <w:fldChar w:fldCharType="begin"/>
      </w:r>
      <w:r w:rsidRPr="008D0A0F">
        <w:rPr>
          <w:rFonts w:cs="Times New Roman"/>
        </w:rPr>
        <w:instrText xml:space="preserve"> REF _Ref45265933 \r \h  \* MERGEFORMAT </w:instrText>
      </w:r>
      <w:r w:rsidRPr="008D0A0F">
        <w:rPr>
          <w:rFonts w:cs="Times New Roman"/>
        </w:rPr>
      </w:r>
      <w:r w:rsidRPr="008D0A0F">
        <w:rPr>
          <w:rFonts w:cs="Times New Roman"/>
        </w:rPr>
        <w:fldChar w:fldCharType="separate"/>
      </w:r>
      <w:r w:rsidR="00354837">
        <w:rPr>
          <w:rFonts w:cs="Times New Roman"/>
        </w:rPr>
        <w:t>[12]</w:t>
      </w:r>
      <w:r w:rsidRPr="008D0A0F">
        <w:rPr>
          <w:rFonts w:cs="Times New Roman"/>
        </w:rPr>
        <w:fldChar w:fldCharType="end"/>
      </w:r>
      <w:r w:rsidRPr="008D0A0F">
        <w:rPr>
          <w:rFonts w:cs="Times New Roman"/>
        </w:rPr>
        <w:t>), TCP</w:t>
      </w:r>
      <w:r w:rsidRPr="008D0A0F">
        <w:rPr>
          <w:rFonts w:cs="Times New Roman"/>
        </w:rPr>
        <w:fldChar w:fldCharType="begin"/>
      </w:r>
      <w:r w:rsidRPr="008D0A0F">
        <w:rPr>
          <w:rFonts w:cs="Times New Roman"/>
        </w:rPr>
        <w:instrText xml:space="preserve"> REF _Ref45265939 \r \h  \* MERGEFORMAT </w:instrText>
      </w:r>
      <w:r w:rsidRPr="008D0A0F">
        <w:rPr>
          <w:rFonts w:cs="Times New Roman"/>
        </w:rPr>
      </w:r>
      <w:r w:rsidRPr="008D0A0F">
        <w:rPr>
          <w:rFonts w:cs="Times New Roman"/>
        </w:rPr>
        <w:fldChar w:fldCharType="separate"/>
      </w:r>
      <w:r w:rsidR="00354837">
        <w:rPr>
          <w:rFonts w:cs="Times New Roman"/>
        </w:rPr>
        <w:t>[13]</w:t>
      </w:r>
      <w:r w:rsidRPr="008D0A0F">
        <w:rPr>
          <w:rFonts w:cs="Times New Roman"/>
        </w:rPr>
        <w:fldChar w:fldCharType="end"/>
      </w:r>
      <w:r w:rsidRPr="008D0A0F">
        <w:rPr>
          <w:rFonts w:cs="Times New Roman"/>
        </w:rPr>
        <w:t>, MIME</w:t>
      </w:r>
      <w:r w:rsidRPr="008D0A0F">
        <w:rPr>
          <w:rFonts w:cs="Times New Roman"/>
        </w:rPr>
        <w:fldChar w:fldCharType="begin"/>
      </w:r>
      <w:r w:rsidRPr="008D0A0F">
        <w:rPr>
          <w:rFonts w:cs="Times New Roman"/>
        </w:rPr>
        <w:instrText xml:space="preserve"> REF _Ref45265950 \r \h  \* MERGEFORMAT </w:instrText>
      </w:r>
      <w:r w:rsidRPr="008D0A0F">
        <w:rPr>
          <w:rFonts w:cs="Times New Roman"/>
        </w:rPr>
      </w:r>
      <w:r w:rsidRPr="008D0A0F">
        <w:rPr>
          <w:rFonts w:cs="Times New Roman"/>
        </w:rPr>
        <w:fldChar w:fldCharType="separate"/>
      </w:r>
      <w:r w:rsidR="00354837">
        <w:rPr>
          <w:rFonts w:cs="Times New Roman"/>
        </w:rPr>
        <w:t>[14]</w:t>
      </w:r>
      <w:r w:rsidRPr="008D0A0F">
        <w:rPr>
          <w:rFonts w:cs="Times New Roman"/>
        </w:rPr>
        <w:fldChar w:fldCharType="end"/>
      </w:r>
      <w:r w:rsidRPr="008D0A0F">
        <w:rPr>
          <w:rFonts w:cs="Times New Roman"/>
        </w:rPr>
        <w:t>, X509</w:t>
      </w:r>
      <w:r w:rsidRPr="008D0A0F">
        <w:rPr>
          <w:rFonts w:cs="Times New Roman"/>
        </w:rPr>
        <w:fldChar w:fldCharType="begin"/>
      </w:r>
      <w:r w:rsidRPr="008D0A0F">
        <w:rPr>
          <w:rFonts w:cs="Times New Roman"/>
        </w:rPr>
        <w:instrText xml:space="preserve"> REF _Ref45265960 \r \h  \* MERGEFORMAT </w:instrText>
      </w:r>
      <w:r w:rsidRPr="008D0A0F">
        <w:rPr>
          <w:rFonts w:cs="Times New Roman"/>
        </w:rPr>
      </w:r>
      <w:r w:rsidRPr="008D0A0F">
        <w:rPr>
          <w:rFonts w:cs="Times New Roman"/>
        </w:rPr>
        <w:fldChar w:fldCharType="separate"/>
      </w:r>
      <w:r w:rsidR="00354837">
        <w:rPr>
          <w:rFonts w:cs="Times New Roman"/>
        </w:rPr>
        <w:t>[15]</w:t>
      </w:r>
      <w:r w:rsidRPr="008D0A0F">
        <w:rPr>
          <w:rFonts w:cs="Times New Roman"/>
        </w:rPr>
        <w:fldChar w:fldCharType="end"/>
      </w:r>
      <w:r w:rsidRPr="008D0A0F">
        <w:rPr>
          <w:rFonts w:cs="Times New Roman"/>
        </w:rPr>
        <w:t>, JWS and JWK</w:t>
      </w:r>
      <w:r w:rsidRPr="008D0A0F">
        <w:rPr>
          <w:rFonts w:cs="Times New Roman"/>
        </w:rPr>
        <w:fldChar w:fldCharType="begin"/>
      </w:r>
      <w:r w:rsidRPr="008D0A0F">
        <w:rPr>
          <w:rFonts w:cs="Times New Roman"/>
        </w:rPr>
        <w:instrText xml:space="preserve"> REF _Ref45265969 \r \h  \* MERGEFORMAT </w:instrText>
      </w:r>
      <w:r w:rsidRPr="008D0A0F">
        <w:rPr>
          <w:rFonts w:cs="Times New Roman"/>
        </w:rPr>
      </w:r>
      <w:r w:rsidRPr="008D0A0F">
        <w:rPr>
          <w:rFonts w:cs="Times New Roman"/>
        </w:rPr>
        <w:fldChar w:fldCharType="separate"/>
      </w:r>
      <w:r w:rsidR="00354837">
        <w:rPr>
          <w:rFonts w:cs="Times New Roman"/>
        </w:rPr>
        <w:t>[16]</w:t>
      </w:r>
      <w:r w:rsidRPr="008D0A0F">
        <w:rPr>
          <w:rFonts w:cs="Times New Roman"/>
        </w:rPr>
        <w:fldChar w:fldCharType="end"/>
      </w:r>
      <w:r w:rsidRPr="008D0A0F">
        <w:rPr>
          <w:rFonts w:cs="Times New Roman"/>
        </w:rPr>
        <w:t>.</w:t>
      </w:r>
    </w:p>
    <w:p w14:paraId="62B29F45" w14:textId="77777777" w:rsidR="00E22AF7" w:rsidRPr="008D0A0F" w:rsidRDefault="00E22AF7" w:rsidP="00E22AF7">
      <w:pPr>
        <w:rPr>
          <w:rFonts w:cs="Times New Roman"/>
        </w:rPr>
      </w:pPr>
    </w:p>
    <w:p w14:paraId="7994FD4E" w14:textId="6122160C" w:rsidR="00E22AF7" w:rsidRDefault="00E22AF7" w:rsidP="00E22AF7">
      <w:pPr>
        <w:rPr>
          <w:rFonts w:cs="Times New Roman"/>
        </w:rPr>
      </w:pPr>
      <w:r w:rsidRPr="008D0A0F">
        <w:rPr>
          <w:rFonts w:cs="Times New Roman"/>
        </w:rPr>
        <w:t>Each DO must specify its type. Core types are defined for this purpose; and types are extensible to allow for the creation of new types. One important function of types is to enable a DOIP service to identify allowable operations. Types are allotted identifiers, and each type is therefore associated with an identifier record that can be accessed by use of the IRP. The semantic and other structuring specifics of type records are not specified in the DOIP. It is assumed that groups or organizations with domain expertise will take responsibility for creating types in their domain and for specifying the semantic and serialization of type records</w:t>
      </w:r>
      <w:r w:rsidR="00666A76">
        <w:rPr>
          <w:rFonts w:cs="Times New Roman"/>
        </w:rPr>
        <w:t>, for instance: Streaming data.</w:t>
      </w:r>
    </w:p>
    <w:p w14:paraId="4A616466" w14:textId="0E0F0EFC" w:rsidR="00DE2919" w:rsidRPr="00335AC2" w:rsidRDefault="00DE2919" w:rsidP="00E22AF7">
      <w:pPr>
        <w:rPr>
          <w:rFonts w:cs="Times New Roman"/>
        </w:rPr>
      </w:pPr>
    </w:p>
    <w:p w14:paraId="23687EDC" w14:textId="119CC0BB" w:rsidR="00DE2919" w:rsidRDefault="00DE2919" w:rsidP="00DE2919">
      <w:r w:rsidRPr="008D0A0F">
        <w:lastRenderedPageBreak/>
        <w:t>Streaming data is data that is continuously generated by different sources. Because streaming data is continuously generated, it brings some problem when processing this data. For instance, it cannot be retrieved through single retrieve operation.</w:t>
      </w:r>
      <w:r w:rsidR="00F14A1E">
        <w:t xml:space="preserve"> </w:t>
      </w:r>
      <w:r w:rsidRPr="008D0A0F">
        <w:t xml:space="preserve">To support streaming data, </w:t>
      </w:r>
      <w:r>
        <w:t xml:space="preserve">additional information may be included in request. For instance, </w:t>
      </w:r>
      <w:r w:rsidRPr="008D0A0F">
        <w:t xml:space="preserve">when a client tries to retrieve a Streaming DO, </w:t>
      </w:r>
      <w:r>
        <w:t xml:space="preserve">it may include additional information in request (e.g. add attributes). </w:t>
      </w:r>
      <w:r w:rsidRPr="008D0A0F">
        <w:t xml:space="preserve">When DOIP service received the request, it would </w:t>
      </w:r>
      <w:r>
        <w:t>check the additional information and decide what to do with the request (e.g. start to push data or stop pushing data).</w:t>
      </w:r>
    </w:p>
    <w:p w14:paraId="7AD771D8" w14:textId="77777777" w:rsidR="00DE2919" w:rsidRDefault="00DE2919" w:rsidP="00DE2919">
      <w:pPr>
        <w:rPr>
          <w:szCs w:val="21"/>
        </w:rPr>
      </w:pPr>
    </w:p>
    <w:p w14:paraId="363766F4" w14:textId="77777777" w:rsidR="00DE2919" w:rsidRPr="008D0A0F" w:rsidRDefault="00DE2919" w:rsidP="00DE2919">
      <w:r>
        <w:rPr>
          <w:szCs w:val="21"/>
        </w:rPr>
        <w:t>Because streaming data is continuously generated and usually incurs lots of overhead, i</w:t>
      </w:r>
      <w:r w:rsidRPr="00D02638">
        <w:rPr>
          <w:szCs w:val="21"/>
        </w:rPr>
        <w:t xml:space="preserve">t is recommended that users consider performance </w:t>
      </w:r>
      <w:r>
        <w:rPr>
          <w:szCs w:val="21"/>
        </w:rPr>
        <w:t xml:space="preserve">problem </w:t>
      </w:r>
      <w:r w:rsidRPr="00D02638">
        <w:rPr>
          <w:szCs w:val="21"/>
        </w:rPr>
        <w:t xml:space="preserve">when </w:t>
      </w:r>
      <w:r>
        <w:rPr>
          <w:szCs w:val="21"/>
        </w:rPr>
        <w:t>processing</w:t>
      </w:r>
      <w:r w:rsidRPr="00D02638">
        <w:rPr>
          <w:szCs w:val="21"/>
        </w:rPr>
        <w:t xml:space="preserve"> </w:t>
      </w:r>
      <w:r>
        <w:rPr>
          <w:szCs w:val="21"/>
        </w:rPr>
        <w:t>streaming data (e.g. using d</w:t>
      </w:r>
      <w:r w:rsidRPr="00832E7B">
        <w:rPr>
          <w:szCs w:val="21"/>
        </w:rPr>
        <w:t>ifferential coding</w:t>
      </w:r>
      <w:r>
        <w:rPr>
          <w:szCs w:val="21"/>
        </w:rPr>
        <w:t xml:space="preserve"> to reduce video processing overhead)</w:t>
      </w:r>
      <w:r w:rsidRPr="00D02638">
        <w:rPr>
          <w:szCs w:val="21"/>
        </w:rPr>
        <w:t>.</w:t>
      </w:r>
    </w:p>
    <w:p w14:paraId="1291A2D8" w14:textId="23202005" w:rsidR="00A03602" w:rsidRDefault="00A03602">
      <w:pPr>
        <w:widowControl/>
        <w:jc w:val="left"/>
        <w:rPr>
          <w:rFonts w:cs="Times New Roman"/>
        </w:rPr>
      </w:pPr>
      <w:r>
        <w:rPr>
          <w:rFonts w:cs="Times New Roman"/>
        </w:rPr>
        <w:br w:type="page"/>
      </w:r>
    </w:p>
    <w:p w14:paraId="67FAAD62" w14:textId="77777777" w:rsidR="00556952" w:rsidRPr="008D0A0F" w:rsidRDefault="00556952" w:rsidP="00393ED4">
      <w:pPr>
        <w:pStyle w:val="1"/>
      </w:pPr>
      <w:bookmarkStart w:id="64" w:name="_Toc75252961"/>
      <w:bookmarkStart w:id="65" w:name="_Toc32244257"/>
      <w:r w:rsidRPr="008D0A0F">
        <w:lastRenderedPageBreak/>
        <w:t>Identifiers</w:t>
      </w:r>
      <w:bookmarkEnd w:id="64"/>
    </w:p>
    <w:p w14:paraId="16DA7147" w14:textId="393D5341" w:rsidR="00556952" w:rsidRPr="008D0A0F" w:rsidRDefault="00556952" w:rsidP="00556952">
      <w:pPr>
        <w:rPr>
          <w:rFonts w:cs="Times New Roman"/>
        </w:rPr>
      </w:pPr>
      <w:r w:rsidRPr="008D0A0F">
        <w:rPr>
          <w:rFonts w:cs="Times New Roman" w:hint="eastAsia"/>
        </w:rPr>
        <w:t>T</w:t>
      </w:r>
      <w:r w:rsidRPr="008D0A0F">
        <w:rPr>
          <w:rFonts w:cs="Times New Roman"/>
        </w:rPr>
        <w:t xml:space="preserve">he DOIP defines four forms of identifiers: one for basic operations, one for types, one for status information and one for DOs. It is not necessarily that every identifier must be resolvable by IRP if there was a consensus on the </w:t>
      </w:r>
      <w:r w:rsidRPr="008D0A0F">
        <w:rPr>
          <w:rFonts w:cs="Times New Roman" w:hint="eastAsia"/>
        </w:rPr>
        <w:t>meaning</w:t>
      </w:r>
      <w:r w:rsidRPr="008D0A0F">
        <w:rPr>
          <w:rFonts w:cs="Times New Roman"/>
        </w:rPr>
        <w:t xml:space="preserve"> what th</w:t>
      </w:r>
      <w:r w:rsidRPr="008D0A0F">
        <w:rPr>
          <w:rFonts w:cs="Times New Roman" w:hint="eastAsia"/>
        </w:rPr>
        <w:t>e</w:t>
      </w:r>
      <w:r w:rsidRPr="008D0A0F">
        <w:rPr>
          <w:rFonts w:cs="Times New Roman"/>
        </w:rPr>
        <w:t xml:space="preserve"> identifier presents, such as basic operation identifiers and status information.</w:t>
      </w:r>
    </w:p>
    <w:p w14:paraId="5538811D" w14:textId="77777777" w:rsidR="00556952" w:rsidRPr="008D0A0F" w:rsidRDefault="00556952" w:rsidP="00556952">
      <w:pPr>
        <w:rPr>
          <w:rFonts w:cs="Times New Roman"/>
        </w:rPr>
      </w:pPr>
    </w:p>
    <w:p w14:paraId="73BE2AF2" w14:textId="77777777" w:rsidR="00556952" w:rsidRDefault="00556952" w:rsidP="00556952">
      <w:pPr>
        <w:rPr>
          <w:rFonts w:cs="Times New Roman"/>
        </w:rPr>
      </w:pPr>
      <w:r w:rsidRPr="008D0A0F">
        <w:rPr>
          <w:rFonts w:cs="Times New Roman"/>
        </w:rPr>
        <w:t>Implementations can define their own set of identifiers, as appropriate, as long as they are resolvable as specified in the IRP. That said, whenever DOIP is used in specific environments where external resolutions of identifiers become unnecessary, either because the anticipated clients are already aware of the information in the identifier records, or the exposure of such information in the identifier records poses security risks or other concerns, such identifiers may not be resolvable via the IRP. It is to be noted, however, that when DOIP Services are made available in the Internet, it is anticipated that such identifiers shall resolve to records that contain minimum information as specified in this document.</w:t>
      </w:r>
    </w:p>
    <w:p w14:paraId="618277F4" w14:textId="77777777" w:rsidR="00556952" w:rsidRDefault="00556952" w:rsidP="00556952">
      <w:pPr>
        <w:rPr>
          <w:rFonts w:cs="Times New Roman"/>
        </w:rPr>
      </w:pPr>
    </w:p>
    <w:p w14:paraId="6540B729" w14:textId="35F82B84" w:rsidR="00556952" w:rsidRDefault="00556952" w:rsidP="00556952">
      <w:pPr>
        <w:rPr>
          <w:rFonts w:cs="Times New Roman"/>
        </w:rPr>
      </w:pPr>
      <w:r w:rsidRPr="00E96A8E">
        <w:rPr>
          <w:rFonts w:cs="Times New Roman"/>
        </w:rPr>
        <w:t xml:space="preserve">The convention used for the basic set is to use the prefix </w:t>
      </w:r>
      <w:proofErr w:type="gramStart"/>
      <w:r w:rsidRPr="00E96A8E">
        <w:rPr>
          <w:rFonts w:cs="Times New Roman"/>
        </w:rPr>
        <w:t>0.DOIP</w:t>
      </w:r>
      <w:proofErr w:type="gramEnd"/>
      <w:r w:rsidRPr="00E96A8E">
        <w:rPr>
          <w:rFonts w:cs="Times New Roman"/>
        </w:rPr>
        <w:t xml:space="preserve"> for operations as well as status information, and the prefix 0.TYPE for types. In this version of the protocol, the identifiers have semantics; in subsequent versions, it is intended that such identifiers will also have non-semantic representations as well.</w:t>
      </w:r>
    </w:p>
    <w:p w14:paraId="7EBF92D5" w14:textId="77777777" w:rsidR="00556952" w:rsidRDefault="00556952" w:rsidP="00556952">
      <w:pPr>
        <w:widowControl/>
        <w:jc w:val="left"/>
        <w:rPr>
          <w:rFonts w:cs="Times New Roman"/>
        </w:rPr>
      </w:pPr>
      <w:r>
        <w:rPr>
          <w:rFonts w:cs="Times New Roman"/>
        </w:rPr>
        <w:br w:type="page"/>
      </w:r>
    </w:p>
    <w:p w14:paraId="00ED2148" w14:textId="77777777" w:rsidR="00556952" w:rsidRPr="008D0A0F" w:rsidRDefault="00556952" w:rsidP="00393ED4">
      <w:pPr>
        <w:pStyle w:val="1"/>
      </w:pPr>
      <w:bookmarkStart w:id="66" w:name="_Toc75170663"/>
      <w:bookmarkStart w:id="67" w:name="_Toc75173232"/>
      <w:bookmarkStart w:id="68" w:name="_Toc75174344"/>
      <w:bookmarkStart w:id="69" w:name="_Toc75190336"/>
      <w:bookmarkStart w:id="70" w:name="_Toc75190521"/>
      <w:bookmarkStart w:id="71" w:name="_Toc75252962"/>
      <w:bookmarkEnd w:id="66"/>
      <w:bookmarkEnd w:id="67"/>
      <w:bookmarkEnd w:id="68"/>
      <w:bookmarkEnd w:id="69"/>
      <w:bookmarkEnd w:id="70"/>
      <w:r w:rsidRPr="008D0A0F">
        <w:lastRenderedPageBreak/>
        <w:t>Types</w:t>
      </w:r>
      <w:bookmarkEnd w:id="71"/>
    </w:p>
    <w:p w14:paraId="2422832D" w14:textId="7B8FDF4C" w:rsidR="00556952" w:rsidRPr="008D0A0F" w:rsidRDefault="00556952" w:rsidP="00556952">
      <w:pPr>
        <w:rPr>
          <w:rFonts w:cs="Times New Roman"/>
        </w:rPr>
      </w:pPr>
      <w:r w:rsidRPr="008D0A0F">
        <w:rPr>
          <w:rFonts w:cs="Times New Roman"/>
        </w:rPr>
        <w:t>Types, in this context, are intended for DOIP services and related clients to learn of operations that are appropriate to be invoked against a DO. In particular, each DO specify its type, and that type shall inform DOIP services what operations to perform. Clients shall learn of those applicable operations from DOIP services. Some of these types are intended to be available to all DOIP services, while others may not. In particular, types that are part of encrypted digital information would not be available for general use by DOIP services in the clear.</w:t>
      </w:r>
    </w:p>
    <w:p w14:paraId="5B0F1BC8" w14:textId="77777777" w:rsidR="00556952" w:rsidRPr="008D0A0F" w:rsidRDefault="00556952" w:rsidP="00556952">
      <w:pPr>
        <w:rPr>
          <w:rFonts w:cs="Times New Roman"/>
        </w:rPr>
      </w:pPr>
    </w:p>
    <w:p w14:paraId="6DA9A31B" w14:textId="5220C6CC" w:rsidR="00556952" w:rsidRDefault="00556952" w:rsidP="00556952">
      <w:pPr>
        <w:rPr>
          <w:rFonts w:cs="Times New Roman"/>
        </w:rPr>
      </w:pPr>
      <w:r w:rsidRPr="008D0A0F">
        <w:rPr>
          <w:rFonts w:cs="Times New Roman"/>
        </w:rPr>
        <w:t xml:space="preserve">Types are associated with unique identifiers. The identifier record associated with any type, at a minimum, will specify its parent type. In particular, a type indicates in its identifier record, using one value whose data field associated with </w:t>
      </w:r>
      <w:proofErr w:type="gramStart"/>
      <w:r w:rsidRPr="008D0A0F">
        <w:rPr>
          <w:rFonts w:cs="Times New Roman"/>
        </w:rPr>
        <w:t>0.TYPE</w:t>
      </w:r>
      <w:proofErr w:type="gramEnd"/>
      <w:r w:rsidRPr="008D0A0F">
        <w:rPr>
          <w:rFonts w:cs="Times New Roman"/>
        </w:rPr>
        <w:t>/Type shall be the type of its parent.</w:t>
      </w:r>
    </w:p>
    <w:p w14:paraId="4E777453" w14:textId="4E4929E3" w:rsidR="008D6E7C" w:rsidRPr="008D0A0F" w:rsidRDefault="008D6E7C" w:rsidP="00335AC2">
      <w:pPr>
        <w:pStyle w:val="2"/>
      </w:pPr>
      <w:bookmarkStart w:id="72" w:name="_Ref75251127"/>
      <w:bookmarkStart w:id="73" w:name="_Toc75252963"/>
      <w:r>
        <w:rPr>
          <w:rFonts w:hint="eastAsia"/>
        </w:rPr>
        <w:t>Core</w:t>
      </w:r>
      <w:r>
        <w:t xml:space="preserve"> </w:t>
      </w:r>
      <w:r>
        <w:rPr>
          <w:rFonts w:hint="eastAsia"/>
        </w:rPr>
        <w:t>types</w:t>
      </w:r>
      <w:bookmarkEnd w:id="72"/>
      <w:bookmarkEnd w:id="73"/>
    </w:p>
    <w:p w14:paraId="67EB7152" w14:textId="77777777" w:rsidR="00556952" w:rsidRPr="008D0A0F" w:rsidRDefault="00556952" w:rsidP="00556952">
      <w:pPr>
        <w:rPr>
          <w:rFonts w:cs="Times New Roman"/>
        </w:rPr>
      </w:pPr>
      <w:r w:rsidRPr="008D0A0F">
        <w:rPr>
          <w:rFonts w:cs="Times New Roman"/>
        </w:rPr>
        <w:t xml:space="preserve">Core types necessary for DOIP operations are defined here. 0.TYPE/Type is the root of the types. All other core types extend from </w:t>
      </w:r>
      <w:proofErr w:type="gramStart"/>
      <w:r w:rsidRPr="008D0A0F">
        <w:rPr>
          <w:rFonts w:cs="Times New Roman"/>
        </w:rPr>
        <w:t>0.TYPE</w:t>
      </w:r>
      <w:proofErr w:type="gramEnd"/>
      <w:r w:rsidRPr="008D0A0F">
        <w:rPr>
          <w:rFonts w:cs="Times New Roman"/>
        </w:rPr>
        <w:t xml:space="preserve">/Type. Types that DOIP implementations may create shall extend either from </w:t>
      </w:r>
      <w:proofErr w:type="gramStart"/>
      <w:r w:rsidRPr="008D0A0F">
        <w:rPr>
          <w:rFonts w:cs="Times New Roman"/>
        </w:rPr>
        <w:t>0.TYPE</w:t>
      </w:r>
      <w:proofErr w:type="gramEnd"/>
      <w:r w:rsidRPr="008D0A0F">
        <w:rPr>
          <w:rFonts w:cs="Times New Roman"/>
        </w:rPr>
        <w:t>/Type or its extensions as defined here.</w:t>
      </w:r>
    </w:p>
    <w:p w14:paraId="4E674C20" w14:textId="77777777" w:rsidR="00556952" w:rsidRPr="008D0A0F" w:rsidRDefault="00556952" w:rsidP="00556952">
      <w:pPr>
        <w:rPr>
          <w:rFonts w:cs="Times New Roman"/>
        </w:rPr>
      </w:pPr>
    </w:p>
    <w:p w14:paraId="6BE052B2" w14:textId="77777777" w:rsidR="00556952" w:rsidRPr="008D0A0F" w:rsidRDefault="00556952" w:rsidP="00556952">
      <w:pPr>
        <w:rPr>
          <w:rFonts w:cs="Times New Roman"/>
        </w:rPr>
      </w:pPr>
      <w:r w:rsidRPr="008D0A0F">
        <w:rPr>
          <w:rFonts w:cs="Times New Roman"/>
        </w:rPr>
        <w:t>Core types including their intrinsic relationships (presented as a hierarchy) are defined below:</w:t>
      </w:r>
    </w:p>
    <w:p w14:paraId="17D16629" w14:textId="77777777" w:rsidR="00556952" w:rsidRPr="008D0A0F" w:rsidRDefault="00556952" w:rsidP="00556952">
      <w:pPr>
        <w:pStyle w:val="a8"/>
        <w:numPr>
          <w:ilvl w:val="0"/>
          <w:numId w:val="34"/>
        </w:numPr>
        <w:ind w:firstLineChars="0"/>
        <w:rPr>
          <w:rFonts w:cs="Times New Roman"/>
        </w:rPr>
      </w:pPr>
      <w:r w:rsidRPr="008D0A0F">
        <w:rPr>
          <w:rFonts w:cs="Times New Roman"/>
        </w:rPr>
        <w:t>0.TYPE/Type: the root of the types.</w:t>
      </w:r>
    </w:p>
    <w:p w14:paraId="5748F129" w14:textId="3E8F0E3F" w:rsidR="00556952" w:rsidRPr="00384C95" w:rsidRDefault="00556952" w:rsidP="00384C95">
      <w:pPr>
        <w:pStyle w:val="a8"/>
        <w:numPr>
          <w:ilvl w:val="1"/>
          <w:numId w:val="34"/>
        </w:numPr>
        <w:ind w:firstLineChars="0"/>
        <w:rPr>
          <w:rFonts w:cs="Times New Roman"/>
        </w:rPr>
      </w:pPr>
      <w:r w:rsidRPr="008D0A0F">
        <w:rPr>
          <w:rFonts w:cs="Times New Roman"/>
        </w:rPr>
        <w:t xml:space="preserve">0.TYPE/DO: </w:t>
      </w:r>
      <w:r w:rsidR="00737C1F" w:rsidRPr="00737C1F">
        <w:rPr>
          <w:rFonts w:cs="Times New Roman"/>
        </w:rPr>
        <w:t xml:space="preserve">This is a generalized DO type. DOs that correspond to this type shall </w:t>
      </w:r>
      <w:r w:rsidR="00737C1F" w:rsidRPr="00384C95">
        <w:rPr>
          <w:rFonts w:cs="Times New Roman"/>
        </w:rPr>
        <w:t xml:space="preserve">include, in their identifier record, one value whose data field associated with </w:t>
      </w:r>
      <w:r w:rsidR="00737C1F" w:rsidRPr="00384C95">
        <w:rPr>
          <w:rFonts w:cs="Times New Roman" w:hint="eastAsia"/>
        </w:rPr>
        <w:t>“</w:t>
      </w:r>
      <w:r w:rsidR="00737C1F" w:rsidRPr="00384C95">
        <w:rPr>
          <w:rFonts w:cs="Times New Roman"/>
        </w:rPr>
        <w:t>0.TYPE/</w:t>
      </w:r>
      <w:proofErr w:type="spellStart"/>
      <w:r w:rsidR="00737C1F" w:rsidRPr="00384C95">
        <w:rPr>
          <w:rFonts w:cs="Times New Roman"/>
        </w:rPr>
        <w:t>DOIPServiceInfo</w:t>
      </w:r>
      <w:proofErr w:type="spellEnd"/>
      <w:r w:rsidR="00737C1F" w:rsidRPr="00384C95">
        <w:rPr>
          <w:rFonts w:cs="Times New Roman"/>
        </w:rPr>
        <w:t>” shall be the service identifier of the DOIP service that manages the DO in question.</w:t>
      </w:r>
      <w:r w:rsidR="00384C95">
        <w:rPr>
          <w:rFonts w:cs="Times New Roman"/>
        </w:rPr>
        <w:t xml:space="preserve"> </w:t>
      </w:r>
      <w:r w:rsidRPr="00384C95">
        <w:rPr>
          <w:rFonts w:cs="Times New Roman"/>
        </w:rPr>
        <w:t>DOIP services may use types extended from this type to convey DO specializations.</w:t>
      </w:r>
    </w:p>
    <w:p w14:paraId="24588990" w14:textId="77777777" w:rsidR="00556952" w:rsidRPr="008D0A0F" w:rsidRDefault="00556952" w:rsidP="00556952">
      <w:pPr>
        <w:pStyle w:val="a8"/>
        <w:numPr>
          <w:ilvl w:val="2"/>
          <w:numId w:val="34"/>
        </w:numPr>
        <w:ind w:firstLineChars="0"/>
        <w:rPr>
          <w:rFonts w:cs="Times New Roman"/>
        </w:rPr>
      </w:pPr>
      <w:r w:rsidRPr="008D0A0F">
        <w:rPr>
          <w:rFonts w:cs="Times New Roman"/>
        </w:rPr>
        <w:t>0.TYPE/</w:t>
      </w:r>
      <w:proofErr w:type="spellStart"/>
      <w:r w:rsidRPr="008D0A0F">
        <w:rPr>
          <w:rFonts w:cs="Times New Roman"/>
        </w:rPr>
        <w:t>DOIPServiceInfo</w:t>
      </w:r>
      <w:proofErr w:type="spellEnd"/>
      <w:r w:rsidRPr="008D0A0F">
        <w:rPr>
          <w:rFonts w:cs="Times New Roman"/>
        </w:rPr>
        <w:t>: the type that shall be used to convey the DO service information.</w:t>
      </w:r>
    </w:p>
    <w:p w14:paraId="73A220B7" w14:textId="04459F44" w:rsidR="00556952" w:rsidRDefault="00556952" w:rsidP="00556952">
      <w:pPr>
        <w:pStyle w:val="a8"/>
        <w:numPr>
          <w:ilvl w:val="2"/>
          <w:numId w:val="34"/>
        </w:numPr>
        <w:ind w:firstLineChars="0"/>
        <w:rPr>
          <w:rFonts w:cs="Times New Roman"/>
        </w:rPr>
      </w:pPr>
      <w:r w:rsidRPr="008D0A0F">
        <w:rPr>
          <w:rFonts w:cs="Times New Roman"/>
        </w:rPr>
        <w:t>0.TYPE/</w:t>
      </w:r>
      <w:proofErr w:type="spellStart"/>
      <w:r w:rsidRPr="008D0A0F">
        <w:rPr>
          <w:rFonts w:cs="Times New Roman"/>
        </w:rPr>
        <w:t>DOIPOperation</w:t>
      </w:r>
      <w:proofErr w:type="spellEnd"/>
      <w:r w:rsidRPr="008D0A0F">
        <w:rPr>
          <w:rFonts w:cs="Times New Roman"/>
        </w:rPr>
        <w:t>: the type that shall be used to designate that a DO represents an extended operation.</w:t>
      </w:r>
    </w:p>
    <w:p w14:paraId="5561C064" w14:textId="26855C4A" w:rsidR="00556952" w:rsidRDefault="0021634D" w:rsidP="00556952">
      <w:pPr>
        <w:pStyle w:val="2"/>
      </w:pPr>
      <w:bookmarkStart w:id="74" w:name="_Toc75252964"/>
      <w:r>
        <w:rPr>
          <w:rFonts w:hint="eastAsia"/>
        </w:rPr>
        <w:t>Ex</w:t>
      </w:r>
      <w:r>
        <w:t xml:space="preserve">tended </w:t>
      </w:r>
      <w:r w:rsidR="00556952">
        <w:rPr>
          <w:rFonts w:hint="eastAsia"/>
        </w:rPr>
        <w:t>types</w:t>
      </w:r>
      <w:bookmarkEnd w:id="74"/>
    </w:p>
    <w:p w14:paraId="221EA17C" w14:textId="151CE32A" w:rsidR="00556952" w:rsidRPr="008D0A0F" w:rsidRDefault="00DD786C" w:rsidP="00556952">
      <w:pPr>
        <w:pStyle w:val="3"/>
      </w:pPr>
      <w:bookmarkStart w:id="75" w:name="_Ref75169884"/>
      <w:bookmarkStart w:id="76" w:name="_Toc75252965"/>
      <w:r w:rsidRPr="008D0A0F">
        <w:rPr>
          <w:rFonts w:cs="Times New Roman"/>
        </w:rPr>
        <w:t>0.TYPE/</w:t>
      </w:r>
      <w:proofErr w:type="spellStart"/>
      <w:r w:rsidRPr="008D0A0F">
        <w:rPr>
          <w:rFonts w:cs="Times New Roman"/>
        </w:rPr>
        <w:t>DOIPServiceInfo</w:t>
      </w:r>
      <w:bookmarkEnd w:id="75"/>
      <w:bookmarkEnd w:id="76"/>
      <w:proofErr w:type="spellEnd"/>
    </w:p>
    <w:p w14:paraId="0C25CDC5" w14:textId="77777777" w:rsidR="00556952" w:rsidRPr="008D0A0F" w:rsidRDefault="00556952" w:rsidP="00556952">
      <w:pPr>
        <w:rPr>
          <w:rFonts w:cs="Times New Roman"/>
        </w:rPr>
      </w:pPr>
      <w:r w:rsidRPr="008D0A0F">
        <w:rPr>
          <w:rFonts w:cs="Times New Roman"/>
        </w:rPr>
        <w:t xml:space="preserve">The DOIP service information of every repository and registry must be managed as a special type of DO: </w:t>
      </w:r>
      <w:proofErr w:type="gramStart"/>
      <w:r w:rsidRPr="008D0A0F">
        <w:rPr>
          <w:rFonts w:cs="Times New Roman"/>
        </w:rPr>
        <w:t>0.TYPE</w:t>
      </w:r>
      <w:proofErr w:type="gramEnd"/>
      <w:r w:rsidRPr="008D0A0F">
        <w:rPr>
          <w:rFonts w:cs="Times New Roman"/>
        </w:rPr>
        <w:t>/</w:t>
      </w:r>
      <w:proofErr w:type="spellStart"/>
      <w:r w:rsidRPr="008D0A0F">
        <w:rPr>
          <w:rFonts w:cs="Times New Roman"/>
        </w:rPr>
        <w:t>DOIPServiceInfo</w:t>
      </w:r>
      <w:proofErr w:type="spellEnd"/>
      <w:r w:rsidRPr="008D0A0F">
        <w:rPr>
          <w:rFonts w:cs="Times New Roman"/>
        </w:rPr>
        <w:t>.</w:t>
      </w:r>
    </w:p>
    <w:p w14:paraId="2153A921" w14:textId="5D3CF852" w:rsidR="00556952" w:rsidRPr="008D0A0F" w:rsidRDefault="00556952" w:rsidP="00C03B70"/>
    <w:p w14:paraId="218C110F" w14:textId="45E50B27" w:rsidR="00556952" w:rsidRPr="008D0A0F" w:rsidRDefault="00556952" w:rsidP="00556952">
      <w:r w:rsidRPr="008D0A0F">
        <w:rPr>
          <w:rFonts w:hint="eastAsia"/>
        </w:rPr>
        <w:t>T</w:t>
      </w:r>
      <w:r w:rsidRPr="008D0A0F">
        <w:t xml:space="preserve">he identifier of a DOIP service information must be resolvable through IRP and its </w:t>
      </w:r>
      <w:r w:rsidR="009E5B09">
        <w:t>identifier r</w:t>
      </w:r>
      <w:r w:rsidRPr="008D0A0F">
        <w:t>ecord must contain following value at least:</w:t>
      </w:r>
    </w:p>
    <w:p w14:paraId="15773D86" w14:textId="77777777" w:rsidR="00556952" w:rsidRPr="008D0A0F" w:rsidRDefault="00556952" w:rsidP="00556952">
      <w:pPr>
        <w:pStyle w:val="a8"/>
        <w:numPr>
          <w:ilvl w:val="0"/>
          <w:numId w:val="70"/>
        </w:numPr>
        <w:ind w:firstLineChars="0"/>
        <w:rPr>
          <w:rFonts w:cs="Times New Roman"/>
        </w:rPr>
      </w:pPr>
      <w:r w:rsidRPr="008D0A0F">
        <w:rPr>
          <w:rFonts w:cs="Times New Roman"/>
        </w:rPr>
        <w:t xml:space="preserve">listeners (required): DOIP service can have more than one listener, each of which have </w:t>
      </w:r>
      <w:r w:rsidRPr="008D0A0F">
        <w:rPr>
          <w:rFonts w:cs="Times New Roman"/>
        </w:rPr>
        <w:lastRenderedPageBreak/>
        <w:t>different URLs and accept different message formats of different protocol versions. Each listener consists of:</w:t>
      </w:r>
    </w:p>
    <w:p w14:paraId="1A8005B0" w14:textId="77777777" w:rsidR="00556952" w:rsidRPr="008D0A0F" w:rsidRDefault="00556952" w:rsidP="00556952">
      <w:pPr>
        <w:pStyle w:val="a8"/>
        <w:numPr>
          <w:ilvl w:val="1"/>
          <w:numId w:val="70"/>
        </w:numPr>
        <w:ind w:firstLineChars="0"/>
        <w:rPr>
          <w:rFonts w:cs="Times New Roman"/>
        </w:rPr>
      </w:pPr>
      <w:proofErr w:type="spellStart"/>
      <w:r w:rsidRPr="008D0A0F">
        <w:rPr>
          <w:rFonts w:cs="Times New Roman"/>
        </w:rPr>
        <w:t>url</w:t>
      </w:r>
      <w:proofErr w:type="spellEnd"/>
      <w:r w:rsidRPr="008D0A0F">
        <w:rPr>
          <w:rFonts w:cs="Times New Roman"/>
        </w:rPr>
        <w:t xml:space="preserve"> (required): the URL of the service in regular format: “protocol://</w:t>
      </w:r>
      <w:proofErr w:type="spellStart"/>
      <w:r w:rsidRPr="008D0A0F">
        <w:rPr>
          <w:rFonts w:cs="Times New Roman"/>
        </w:rPr>
        <w:t>ip:port</w:t>
      </w:r>
      <w:proofErr w:type="spellEnd"/>
      <w:r w:rsidRPr="008D0A0F">
        <w:rPr>
          <w:rFonts w:cs="Times New Roman"/>
        </w:rPr>
        <w:t>”.</w:t>
      </w:r>
    </w:p>
    <w:p w14:paraId="3C66F9C5" w14:textId="77777777" w:rsidR="00556952" w:rsidRPr="008D0A0F" w:rsidRDefault="00556952" w:rsidP="00556952">
      <w:pPr>
        <w:pStyle w:val="a8"/>
        <w:numPr>
          <w:ilvl w:val="1"/>
          <w:numId w:val="70"/>
        </w:numPr>
        <w:ind w:firstLineChars="0"/>
        <w:rPr>
          <w:rFonts w:cs="Times New Roman"/>
        </w:rPr>
      </w:pPr>
      <w:proofErr w:type="spellStart"/>
      <w:r w:rsidRPr="008D0A0F">
        <w:rPr>
          <w:rFonts w:cs="Times New Roman"/>
        </w:rPr>
        <w:t>protocolVersion</w:t>
      </w:r>
      <w:proofErr w:type="spellEnd"/>
      <w:r w:rsidRPr="008D0A0F">
        <w:rPr>
          <w:rFonts w:cs="Times New Roman"/>
        </w:rPr>
        <w:t xml:space="preserve"> (required): highest version of the DOIP protocol supported.</w:t>
      </w:r>
    </w:p>
    <w:p w14:paraId="5588C352" w14:textId="77777777" w:rsidR="00556952" w:rsidRPr="008D0A0F" w:rsidRDefault="00556952" w:rsidP="00556952">
      <w:pPr>
        <w:pStyle w:val="a8"/>
        <w:numPr>
          <w:ilvl w:val="0"/>
          <w:numId w:val="70"/>
        </w:numPr>
        <w:ind w:firstLineChars="0"/>
        <w:rPr>
          <w:rFonts w:cs="Times New Roman"/>
        </w:rPr>
      </w:pPr>
      <w:proofErr w:type="spellStart"/>
      <w:r w:rsidRPr="008D0A0F">
        <w:rPr>
          <w:rFonts w:cs="Times New Roman"/>
        </w:rPr>
        <w:t>publicKey</w:t>
      </w:r>
      <w:proofErr w:type="spellEnd"/>
      <w:r w:rsidRPr="008D0A0F">
        <w:rPr>
          <w:rFonts w:cs="Times New Roman"/>
        </w:rPr>
        <w:t xml:space="preserve"> (required): the public key expressed in JWK format as a default.</w:t>
      </w:r>
    </w:p>
    <w:p w14:paraId="7ABA08F0" w14:textId="77777777" w:rsidR="00556952" w:rsidRPr="008D0A0F" w:rsidRDefault="00556952" w:rsidP="00556952">
      <w:pPr>
        <w:pStyle w:val="a8"/>
        <w:numPr>
          <w:ilvl w:val="0"/>
          <w:numId w:val="70"/>
        </w:numPr>
        <w:ind w:firstLineChars="0"/>
        <w:rPr>
          <w:rFonts w:cs="Times New Roman"/>
        </w:rPr>
      </w:pPr>
      <w:proofErr w:type="spellStart"/>
      <w:r w:rsidRPr="008D0A0F">
        <w:rPr>
          <w:rFonts w:cs="Times New Roman"/>
        </w:rPr>
        <w:t>serviceName</w:t>
      </w:r>
      <w:proofErr w:type="spellEnd"/>
      <w:r w:rsidRPr="008D0A0F">
        <w:rPr>
          <w:rFonts w:cs="Times New Roman"/>
        </w:rPr>
        <w:t xml:space="preserve"> (optional): the name of the DOIP service.</w:t>
      </w:r>
    </w:p>
    <w:p w14:paraId="4DF5CB75" w14:textId="77777777" w:rsidR="00556952" w:rsidRPr="008D0A0F" w:rsidRDefault="00556952" w:rsidP="00556952">
      <w:pPr>
        <w:pStyle w:val="a8"/>
        <w:numPr>
          <w:ilvl w:val="0"/>
          <w:numId w:val="70"/>
        </w:numPr>
        <w:ind w:firstLineChars="0"/>
        <w:rPr>
          <w:rFonts w:cs="Times New Roman"/>
        </w:rPr>
      </w:pPr>
      <w:proofErr w:type="spellStart"/>
      <w:r w:rsidRPr="008D0A0F">
        <w:rPr>
          <w:rFonts w:cs="Times New Roman"/>
        </w:rPr>
        <w:t>serviceDescription</w:t>
      </w:r>
      <w:proofErr w:type="spellEnd"/>
      <w:r w:rsidRPr="008D0A0F">
        <w:rPr>
          <w:rFonts w:cs="Times New Roman"/>
        </w:rPr>
        <w:t xml:space="preserve"> (optional): the description of the service.</w:t>
      </w:r>
    </w:p>
    <w:p w14:paraId="698B3379" w14:textId="656E205C" w:rsidR="00556952" w:rsidRPr="008D0A0F" w:rsidRDefault="00556952" w:rsidP="00C03B70"/>
    <w:p w14:paraId="1C429F59" w14:textId="77777777" w:rsidR="00556952" w:rsidRPr="008D0A0F" w:rsidRDefault="00556952" w:rsidP="00556952">
      <w:r w:rsidRPr="008D0A0F">
        <w:rPr>
          <w:rFonts w:cs="Times New Roman"/>
        </w:rPr>
        <w:t xml:space="preserve">In some cases, DOIP </w:t>
      </w:r>
      <w:r w:rsidRPr="008D0A0F">
        <w:rPr>
          <w:rFonts w:cs="Times New Roman" w:hint="eastAsia"/>
        </w:rPr>
        <w:t>service</w:t>
      </w:r>
      <w:r w:rsidRPr="008D0A0F">
        <w:rPr>
          <w:rFonts w:cs="Times New Roman"/>
        </w:rPr>
        <w:t xml:space="preserve"> information need to be serialized as a DO and transferred, such as basic operation “0.DOIP/</w:t>
      </w:r>
      <w:proofErr w:type="spellStart"/>
      <w:r w:rsidRPr="008D0A0F">
        <w:rPr>
          <w:rFonts w:cs="Times New Roman"/>
        </w:rPr>
        <w:t>Op.Hello</w:t>
      </w:r>
      <w:proofErr w:type="spellEnd"/>
      <w:r w:rsidRPr="008D0A0F">
        <w:rPr>
          <w:rFonts w:cs="Times New Roman"/>
        </w:rPr>
        <w:t xml:space="preserve">”. DOIP service information is serialized on the basis of the basic DO </w:t>
      </w:r>
      <w:r w:rsidRPr="008D0A0F">
        <w:t>serialization</w:t>
      </w:r>
      <w:r>
        <w:rPr>
          <w:rFonts w:cs="Times New Roman" w:hint="eastAsia"/>
        </w:rPr>
        <w:t>.</w:t>
      </w:r>
      <w:r>
        <w:rPr>
          <w:rFonts w:cs="Times New Roman"/>
        </w:rPr>
        <w:t xml:space="preserve"> </w:t>
      </w:r>
      <w:r>
        <w:t>The content of the DO</w:t>
      </w:r>
      <w:r>
        <w:rPr>
          <w:rFonts w:hint="eastAsia"/>
        </w:rPr>
        <w:t xml:space="preserve"> </w:t>
      </w:r>
      <w:r>
        <w:t>should include following information:</w:t>
      </w:r>
    </w:p>
    <w:p w14:paraId="42E7CC82" w14:textId="77777777" w:rsidR="00556952" w:rsidRPr="008D0A0F" w:rsidRDefault="00556952" w:rsidP="00335AC2">
      <w:pPr>
        <w:pStyle w:val="a8"/>
        <w:numPr>
          <w:ilvl w:val="0"/>
          <w:numId w:val="81"/>
        </w:numPr>
        <w:ind w:firstLineChars="0"/>
      </w:pPr>
      <w:r w:rsidRPr="008D0A0F">
        <w:t>id: the identifier of the DOIP service.</w:t>
      </w:r>
    </w:p>
    <w:p w14:paraId="519D7363" w14:textId="77777777" w:rsidR="00556952" w:rsidRPr="008D0A0F" w:rsidRDefault="00556952" w:rsidP="00335AC2">
      <w:pPr>
        <w:pStyle w:val="a8"/>
        <w:numPr>
          <w:ilvl w:val="0"/>
          <w:numId w:val="81"/>
        </w:numPr>
        <w:ind w:firstLineChars="0"/>
      </w:pPr>
      <w:r w:rsidRPr="008D0A0F">
        <w:t xml:space="preserve">type: must be </w:t>
      </w:r>
      <w:proofErr w:type="gramStart"/>
      <w:r w:rsidRPr="008D0A0F">
        <w:t>0.TYPE</w:t>
      </w:r>
      <w:proofErr w:type="gramEnd"/>
      <w:r w:rsidRPr="008D0A0F">
        <w:t>/</w:t>
      </w:r>
      <w:proofErr w:type="spellStart"/>
      <w:r w:rsidRPr="008D0A0F">
        <w:t>DOIPServiceInfo</w:t>
      </w:r>
      <w:proofErr w:type="spellEnd"/>
      <w:r w:rsidRPr="008D0A0F">
        <w:t>.</w:t>
      </w:r>
    </w:p>
    <w:p w14:paraId="206086D7" w14:textId="77777777" w:rsidR="00556952" w:rsidRPr="008D0A0F" w:rsidRDefault="00556952" w:rsidP="00335AC2">
      <w:pPr>
        <w:pStyle w:val="a8"/>
        <w:numPr>
          <w:ilvl w:val="0"/>
          <w:numId w:val="81"/>
        </w:numPr>
        <w:ind w:firstLineChars="0"/>
      </w:pPr>
      <w:r w:rsidRPr="008D0A0F">
        <w:t xml:space="preserve">attributes: </w:t>
      </w:r>
    </w:p>
    <w:p w14:paraId="3221B2D5" w14:textId="33242011" w:rsidR="00556952" w:rsidRPr="008D0A0F" w:rsidRDefault="00556952" w:rsidP="00335AC2">
      <w:pPr>
        <w:pStyle w:val="a8"/>
        <w:numPr>
          <w:ilvl w:val="0"/>
          <w:numId w:val="82"/>
        </w:numPr>
        <w:ind w:firstLineChars="0"/>
      </w:pPr>
      <w:r w:rsidRPr="008D0A0F">
        <w:t xml:space="preserve">listeners (required): DOIP service </w:t>
      </w:r>
      <w:r w:rsidR="008460AA" w:rsidRPr="008D0A0F">
        <w:t>can</w:t>
      </w:r>
      <w:r w:rsidRPr="008D0A0F">
        <w:t xml:space="preserve"> have more than one listener, each of which have different URLs and accept different message formats of different protocol versions. Each listener consists of:</w:t>
      </w:r>
    </w:p>
    <w:p w14:paraId="51D66F38" w14:textId="77777777" w:rsidR="00556952" w:rsidRPr="008D0A0F" w:rsidRDefault="00556952" w:rsidP="00335AC2">
      <w:pPr>
        <w:pStyle w:val="a8"/>
        <w:numPr>
          <w:ilvl w:val="0"/>
          <w:numId w:val="83"/>
        </w:numPr>
        <w:ind w:firstLineChars="0"/>
      </w:pPr>
      <w:proofErr w:type="spellStart"/>
      <w:r w:rsidRPr="008D0A0F">
        <w:t>url</w:t>
      </w:r>
      <w:proofErr w:type="spellEnd"/>
      <w:r w:rsidRPr="008D0A0F">
        <w:t xml:space="preserve"> (required): the URL of the service in regular format: “protocol://</w:t>
      </w:r>
      <w:proofErr w:type="spellStart"/>
      <w:r w:rsidRPr="008D0A0F">
        <w:t>ip:port</w:t>
      </w:r>
      <w:proofErr w:type="spellEnd"/>
      <w:r w:rsidRPr="008D0A0F">
        <w:t>”.</w:t>
      </w:r>
    </w:p>
    <w:p w14:paraId="2A758904" w14:textId="77777777" w:rsidR="00556952" w:rsidRPr="008D0A0F" w:rsidRDefault="00556952" w:rsidP="00335AC2">
      <w:pPr>
        <w:pStyle w:val="a8"/>
        <w:numPr>
          <w:ilvl w:val="0"/>
          <w:numId w:val="83"/>
        </w:numPr>
        <w:ind w:firstLineChars="0"/>
        <w:rPr>
          <w:rFonts w:cs="Times New Roman"/>
        </w:rPr>
      </w:pPr>
      <w:proofErr w:type="spellStart"/>
      <w:r w:rsidRPr="008D0A0F">
        <w:rPr>
          <w:rFonts w:cs="Times New Roman"/>
        </w:rPr>
        <w:t>protocolVersion</w:t>
      </w:r>
      <w:proofErr w:type="spellEnd"/>
      <w:r w:rsidRPr="008D0A0F">
        <w:rPr>
          <w:rFonts w:cs="Times New Roman"/>
        </w:rPr>
        <w:t xml:space="preserve"> (required): highest version of the DOIP protocol supported.</w:t>
      </w:r>
    </w:p>
    <w:p w14:paraId="7A1637D7" w14:textId="77777777" w:rsidR="00556952" w:rsidRPr="008D0A0F" w:rsidRDefault="00556952" w:rsidP="00335AC2">
      <w:pPr>
        <w:pStyle w:val="a8"/>
        <w:numPr>
          <w:ilvl w:val="0"/>
          <w:numId w:val="82"/>
        </w:numPr>
        <w:ind w:firstLineChars="0"/>
      </w:pPr>
      <w:proofErr w:type="spellStart"/>
      <w:r w:rsidRPr="008D0A0F">
        <w:t>publicKey</w:t>
      </w:r>
      <w:proofErr w:type="spellEnd"/>
      <w:r w:rsidRPr="008D0A0F">
        <w:t xml:space="preserve"> (required): the public key expressed in JWK format as a default.</w:t>
      </w:r>
    </w:p>
    <w:p w14:paraId="416927B2" w14:textId="77777777" w:rsidR="00556952" w:rsidRPr="008D0A0F" w:rsidRDefault="00556952" w:rsidP="00335AC2">
      <w:pPr>
        <w:pStyle w:val="a8"/>
        <w:numPr>
          <w:ilvl w:val="0"/>
          <w:numId w:val="82"/>
        </w:numPr>
        <w:ind w:firstLineChars="0"/>
      </w:pPr>
      <w:proofErr w:type="spellStart"/>
      <w:r w:rsidRPr="008D0A0F">
        <w:t>serviceName</w:t>
      </w:r>
      <w:proofErr w:type="spellEnd"/>
      <w:r w:rsidRPr="008D0A0F">
        <w:t xml:space="preserve"> (optional): the name of the DOIP service.</w:t>
      </w:r>
    </w:p>
    <w:p w14:paraId="7A24A36A" w14:textId="77777777" w:rsidR="00556952" w:rsidRPr="008D0A0F" w:rsidRDefault="00556952" w:rsidP="00335AC2">
      <w:pPr>
        <w:pStyle w:val="a8"/>
        <w:numPr>
          <w:ilvl w:val="0"/>
          <w:numId w:val="82"/>
        </w:numPr>
        <w:ind w:firstLineChars="0"/>
      </w:pPr>
      <w:proofErr w:type="spellStart"/>
      <w:r w:rsidRPr="008D0A0F">
        <w:t>serviceDescription</w:t>
      </w:r>
      <w:proofErr w:type="spellEnd"/>
      <w:r w:rsidRPr="008D0A0F">
        <w:t xml:space="preserve"> (optional): the description of the service.</w:t>
      </w:r>
    </w:p>
    <w:p w14:paraId="6A9E0BD9" w14:textId="4E6788DB" w:rsidR="00556952" w:rsidRDefault="00556952" w:rsidP="00335AC2">
      <w:pPr>
        <w:pStyle w:val="a8"/>
        <w:numPr>
          <w:ilvl w:val="0"/>
          <w:numId w:val="82"/>
        </w:numPr>
        <w:ind w:firstLineChars="0"/>
      </w:pPr>
      <w:r w:rsidRPr="008D0A0F">
        <w:t>any number of other fields (optional).</w:t>
      </w:r>
    </w:p>
    <w:p w14:paraId="74FA0C80" w14:textId="68CB9CCE" w:rsidR="00C1632C" w:rsidRDefault="00C1632C" w:rsidP="00335AC2">
      <w:pPr>
        <w:pStyle w:val="3"/>
      </w:pPr>
      <w:bookmarkStart w:id="77" w:name="_Ref75169697"/>
      <w:bookmarkStart w:id="78" w:name="_Toc75252966"/>
      <w:r w:rsidRPr="008D0A0F">
        <w:t>0.TYPE/</w:t>
      </w:r>
      <w:proofErr w:type="spellStart"/>
      <w:r w:rsidRPr="008D0A0F">
        <w:t>DOIPOperation</w:t>
      </w:r>
      <w:bookmarkEnd w:id="77"/>
      <w:bookmarkEnd w:id="78"/>
      <w:proofErr w:type="spellEnd"/>
    </w:p>
    <w:p w14:paraId="3BB9DCDA" w14:textId="686DFFA9" w:rsidR="00E127F3" w:rsidRPr="00733FF0" w:rsidRDefault="00E127F3" w:rsidP="00E127F3">
      <w:pPr>
        <w:rPr>
          <w:rFonts w:cs="Times New Roman"/>
        </w:rPr>
      </w:pPr>
      <w:r>
        <w:rPr>
          <w:rFonts w:cs="Times New Roman" w:hint="eastAsia"/>
        </w:rPr>
        <w:t>When</w:t>
      </w:r>
      <w:r>
        <w:rPr>
          <w:rFonts w:cs="Times New Roman"/>
        </w:rPr>
        <w:t xml:space="preserve"> extended operation is used, </w:t>
      </w:r>
      <w:r w:rsidRPr="008D0A0F">
        <w:rPr>
          <w:rFonts w:cs="Times New Roman"/>
        </w:rPr>
        <w:t>the operation details shall be managed as a DO.</w:t>
      </w:r>
      <w:r>
        <w:rPr>
          <w:rFonts w:cs="Times New Roman" w:hint="eastAsia"/>
        </w:rPr>
        <w:t xml:space="preserve"> </w:t>
      </w:r>
      <w:r w:rsidRPr="008D0A0F">
        <w:rPr>
          <w:rFonts w:hint="eastAsia"/>
        </w:rPr>
        <w:t>Not</w:t>
      </w:r>
      <w:r w:rsidRPr="008D0A0F">
        <w:t xml:space="preserve"> all identifiers of extended operations </w:t>
      </w:r>
      <w:r w:rsidR="008460AA" w:rsidRPr="008D0A0F">
        <w:t>must</w:t>
      </w:r>
      <w:r w:rsidRPr="008D0A0F">
        <w:t xml:space="preserve"> be registered and managed as a DO if it is for internal use. However, we suggest to do so because of the better interoperability it can achieve.</w:t>
      </w:r>
    </w:p>
    <w:p w14:paraId="65780FD5" w14:textId="77777777" w:rsidR="00AC272A" w:rsidRDefault="00AC272A" w:rsidP="00E127F3"/>
    <w:p w14:paraId="7A3F7400" w14:textId="583BC73E" w:rsidR="00E127F3" w:rsidRPr="008D0A0F" w:rsidRDefault="00E127F3" w:rsidP="00E127F3">
      <w:r w:rsidRPr="008D0A0F">
        <w:rPr>
          <w:rFonts w:hint="eastAsia"/>
        </w:rPr>
        <w:t>T</w:t>
      </w:r>
      <w:r w:rsidRPr="008D0A0F">
        <w:t xml:space="preserve">he identifier of an extended operation is suggested to be human readable and its </w:t>
      </w:r>
      <w:r w:rsidR="008460AA">
        <w:t>identifier</w:t>
      </w:r>
      <w:r w:rsidRPr="008D0A0F">
        <w:t xml:space="preserve"> </w:t>
      </w:r>
      <w:r w:rsidRPr="008D0A0F">
        <w:rPr>
          <w:rFonts w:hint="eastAsia"/>
        </w:rPr>
        <w:t>record</w:t>
      </w:r>
      <w:r w:rsidRPr="008D0A0F">
        <w:t xml:space="preserve"> should contain these values at least:</w:t>
      </w:r>
    </w:p>
    <w:p w14:paraId="6F522FAA" w14:textId="77777777" w:rsidR="00E127F3" w:rsidRPr="008D0A0F" w:rsidRDefault="00E127F3" w:rsidP="00E127F3">
      <w:pPr>
        <w:pStyle w:val="a8"/>
        <w:numPr>
          <w:ilvl w:val="0"/>
          <w:numId w:val="72"/>
        </w:numPr>
        <w:ind w:firstLineChars="0"/>
        <w:rPr>
          <w:rFonts w:cs="Times New Roman"/>
        </w:rPr>
      </w:pPr>
      <w:r w:rsidRPr="008D0A0F">
        <w:rPr>
          <w:rFonts w:cs="Times New Roman" w:hint="eastAsia"/>
        </w:rPr>
        <w:t>r</w:t>
      </w:r>
      <w:r w:rsidRPr="008D0A0F">
        <w:rPr>
          <w:rFonts w:cs="Times New Roman"/>
        </w:rPr>
        <w:t xml:space="preserve">epository: the identifier of the </w:t>
      </w:r>
      <w:r w:rsidRPr="008D0A0F">
        <w:rPr>
          <w:rFonts w:cs="Times New Roman" w:hint="eastAsia"/>
        </w:rPr>
        <w:t>r</w:t>
      </w:r>
      <w:r w:rsidRPr="008D0A0F">
        <w:rPr>
          <w:rFonts w:cs="Times New Roman"/>
        </w:rPr>
        <w:t>epository where this DO is managed.</w:t>
      </w:r>
    </w:p>
    <w:p w14:paraId="3EFB7CC7" w14:textId="77777777" w:rsidR="00E127F3" w:rsidRPr="008D0A0F" w:rsidRDefault="00E127F3" w:rsidP="00E127F3">
      <w:pPr>
        <w:pStyle w:val="a8"/>
        <w:numPr>
          <w:ilvl w:val="0"/>
          <w:numId w:val="72"/>
        </w:numPr>
        <w:ind w:firstLineChars="0"/>
        <w:rPr>
          <w:rFonts w:cs="Times New Roman"/>
        </w:rPr>
      </w:pPr>
      <w:proofErr w:type="spellStart"/>
      <w:r w:rsidRPr="008D0A0F">
        <w:rPr>
          <w:rFonts w:cs="Times New Roman"/>
        </w:rPr>
        <w:t>operationName</w:t>
      </w:r>
      <w:proofErr w:type="spellEnd"/>
      <w:r w:rsidRPr="008D0A0F">
        <w:rPr>
          <w:rFonts w:cs="Times New Roman"/>
        </w:rPr>
        <w:t xml:space="preserve"> (optional): the name of the DOIP service.</w:t>
      </w:r>
    </w:p>
    <w:p w14:paraId="50EEA70C" w14:textId="77777777" w:rsidR="00E127F3" w:rsidRPr="008D0A0F" w:rsidRDefault="00E127F3" w:rsidP="00E127F3">
      <w:pPr>
        <w:pStyle w:val="a8"/>
        <w:numPr>
          <w:ilvl w:val="0"/>
          <w:numId w:val="72"/>
        </w:numPr>
        <w:ind w:firstLineChars="0"/>
        <w:rPr>
          <w:rFonts w:cs="Times New Roman"/>
        </w:rPr>
      </w:pPr>
      <w:proofErr w:type="spellStart"/>
      <w:r w:rsidRPr="008D0A0F">
        <w:rPr>
          <w:rFonts w:cs="Times New Roman"/>
        </w:rPr>
        <w:t>operationDescription</w:t>
      </w:r>
      <w:proofErr w:type="spellEnd"/>
      <w:r w:rsidRPr="008D0A0F">
        <w:rPr>
          <w:rFonts w:cs="Times New Roman"/>
        </w:rPr>
        <w:t xml:space="preserve"> (optional): the description of the service.</w:t>
      </w:r>
    </w:p>
    <w:p w14:paraId="6E8B5F82" w14:textId="2C544FD3" w:rsidR="00E127F3" w:rsidRPr="008D0A0F" w:rsidRDefault="00E127F3" w:rsidP="00AC272A"/>
    <w:p w14:paraId="73DBEA7F" w14:textId="77777777" w:rsidR="00E127F3" w:rsidRPr="008D0A0F" w:rsidRDefault="00E127F3" w:rsidP="00E127F3">
      <w:r w:rsidRPr="008D0A0F">
        <w:rPr>
          <w:rFonts w:hint="eastAsia"/>
        </w:rPr>
        <w:t>C</w:t>
      </w:r>
      <w:r w:rsidRPr="008D0A0F">
        <w:t>lient may get the detail information of an extended operation by sending a “0.DOIP/</w:t>
      </w:r>
      <w:proofErr w:type="spellStart"/>
      <w:r w:rsidRPr="008D0A0F">
        <w:t>Op.Retrieve</w:t>
      </w:r>
      <w:proofErr w:type="spellEnd"/>
      <w:r w:rsidRPr="008D0A0F">
        <w:t>” request, and the response body should be the extended operation as a</w:t>
      </w:r>
      <w:r>
        <w:t xml:space="preserve"> </w:t>
      </w:r>
      <w:r w:rsidRPr="008D0A0F">
        <w:t>serialized DO</w:t>
      </w:r>
      <w:r>
        <w:t>. The content of the DO</w:t>
      </w:r>
      <w:r>
        <w:rPr>
          <w:rFonts w:hint="eastAsia"/>
        </w:rPr>
        <w:t xml:space="preserve"> </w:t>
      </w:r>
      <w:r>
        <w:t>should include following information:</w:t>
      </w:r>
    </w:p>
    <w:p w14:paraId="56BFF61B" w14:textId="77777777" w:rsidR="00E127F3" w:rsidRPr="008D0A0F" w:rsidRDefault="00E127F3" w:rsidP="00E127F3">
      <w:pPr>
        <w:pStyle w:val="a8"/>
        <w:numPr>
          <w:ilvl w:val="0"/>
          <w:numId w:val="77"/>
        </w:numPr>
        <w:ind w:firstLineChars="0"/>
      </w:pPr>
      <w:r w:rsidRPr="008D0A0F">
        <w:t>id: the identifier of the operation.</w:t>
      </w:r>
    </w:p>
    <w:p w14:paraId="1D516046" w14:textId="77777777" w:rsidR="00E127F3" w:rsidRPr="008D0A0F" w:rsidRDefault="00E127F3" w:rsidP="00E127F3">
      <w:pPr>
        <w:pStyle w:val="a8"/>
        <w:numPr>
          <w:ilvl w:val="0"/>
          <w:numId w:val="77"/>
        </w:numPr>
        <w:ind w:firstLineChars="0"/>
      </w:pPr>
      <w:r w:rsidRPr="008D0A0F">
        <w:t xml:space="preserve">type: must be </w:t>
      </w:r>
      <w:proofErr w:type="gramStart"/>
      <w:r w:rsidRPr="008D0A0F">
        <w:t>0.TYPE</w:t>
      </w:r>
      <w:proofErr w:type="gramEnd"/>
      <w:r w:rsidRPr="008D0A0F">
        <w:t>/</w:t>
      </w:r>
      <w:proofErr w:type="spellStart"/>
      <w:r w:rsidRPr="008D0A0F">
        <w:t>DOIPOperation</w:t>
      </w:r>
      <w:proofErr w:type="spellEnd"/>
      <w:r w:rsidRPr="008D0A0F">
        <w:t>.</w:t>
      </w:r>
    </w:p>
    <w:p w14:paraId="55E71793" w14:textId="77777777" w:rsidR="00E127F3" w:rsidRPr="008D0A0F" w:rsidRDefault="00E127F3" w:rsidP="00E127F3">
      <w:pPr>
        <w:pStyle w:val="a8"/>
        <w:numPr>
          <w:ilvl w:val="0"/>
          <w:numId w:val="77"/>
        </w:numPr>
        <w:ind w:firstLineChars="0"/>
      </w:pPr>
      <w:r w:rsidRPr="008D0A0F">
        <w:t xml:space="preserve">attributes: </w:t>
      </w:r>
    </w:p>
    <w:p w14:paraId="1D803A72" w14:textId="4148C23A" w:rsidR="00E127F3" w:rsidRPr="008D0A0F" w:rsidRDefault="00E127F3" w:rsidP="00335AC2">
      <w:pPr>
        <w:pStyle w:val="a8"/>
        <w:numPr>
          <w:ilvl w:val="0"/>
          <w:numId w:val="85"/>
        </w:numPr>
        <w:ind w:firstLineChars="0"/>
      </w:pPr>
      <w:r w:rsidRPr="008D0A0F">
        <w:t xml:space="preserve">DOIP/Request: One or more key-value pairs in JSON format used for describing the expected values like basic operations in section </w:t>
      </w:r>
      <w:r w:rsidR="00BF4800">
        <w:fldChar w:fldCharType="begin"/>
      </w:r>
      <w:r w:rsidR="00BF4800">
        <w:instrText xml:space="preserve"> REF _Ref75249992 \r \h </w:instrText>
      </w:r>
      <w:r w:rsidR="00BF4800">
        <w:fldChar w:fldCharType="separate"/>
      </w:r>
      <w:r w:rsidR="003B780D">
        <w:t>6.1</w:t>
      </w:r>
      <w:r w:rsidR="00BF4800">
        <w:fldChar w:fldCharType="end"/>
      </w:r>
      <w:r w:rsidRPr="008D0A0F">
        <w:t>. One key must be ‘human-</w:t>
      </w:r>
      <w:r w:rsidRPr="008D0A0F">
        <w:lastRenderedPageBreak/>
        <w:t>readable’ to suggest that the description of the DOIP request is useful for humans. Other forms of descriptions that simply automation may additionally be used.</w:t>
      </w:r>
    </w:p>
    <w:p w14:paraId="5B4EEB4C" w14:textId="5B29D834" w:rsidR="00E127F3" w:rsidRPr="008D0A0F" w:rsidRDefault="00E127F3" w:rsidP="00335AC2">
      <w:pPr>
        <w:pStyle w:val="a8"/>
        <w:numPr>
          <w:ilvl w:val="0"/>
          <w:numId w:val="85"/>
        </w:numPr>
        <w:ind w:firstLineChars="0"/>
      </w:pPr>
      <w:r w:rsidRPr="008D0A0F">
        <w:t xml:space="preserve">DOIP/Response: One or more key-value pairs used for describing the expected values like basic operations in section </w:t>
      </w:r>
      <w:r w:rsidR="00BF4800">
        <w:fldChar w:fldCharType="begin"/>
      </w:r>
      <w:r w:rsidR="00BF4800">
        <w:instrText xml:space="preserve"> REF _Ref75250029 \r \h </w:instrText>
      </w:r>
      <w:r w:rsidR="00BF4800">
        <w:fldChar w:fldCharType="separate"/>
      </w:r>
      <w:r w:rsidR="003B780D">
        <w:t>6.1</w:t>
      </w:r>
      <w:r w:rsidR="00BF4800">
        <w:fldChar w:fldCharType="end"/>
      </w:r>
      <w:r w:rsidRPr="008D0A0F">
        <w:t>. One key must be ‘human-readable’ to suggest that the description of the DOIP request is useful for humans.</w:t>
      </w:r>
    </w:p>
    <w:p w14:paraId="385E572A" w14:textId="4811E929" w:rsidR="00D05D3C" w:rsidRPr="00D05D3C" w:rsidRDefault="00E127F3" w:rsidP="00335AC2">
      <w:pPr>
        <w:pStyle w:val="a8"/>
        <w:numPr>
          <w:ilvl w:val="0"/>
          <w:numId w:val="85"/>
        </w:numPr>
        <w:ind w:firstLineChars="0"/>
      </w:pPr>
      <w:r w:rsidRPr="008D0A0F">
        <w:t>DOIP/</w:t>
      </w:r>
      <w:proofErr w:type="spellStart"/>
      <w:r w:rsidRPr="008D0A0F">
        <w:t>OperationReference</w:t>
      </w:r>
      <w:proofErr w:type="spellEnd"/>
      <w:r w:rsidRPr="008D0A0F">
        <w:t xml:space="preserve"> (optional): An optional field to reference another operation identifier to establish similarity of operation implementations.</w:t>
      </w:r>
    </w:p>
    <w:p w14:paraId="4C3964DD" w14:textId="77777777" w:rsidR="00556952" w:rsidRDefault="00556952" w:rsidP="00556952">
      <w:pPr>
        <w:widowControl/>
        <w:jc w:val="left"/>
      </w:pPr>
      <w:r>
        <w:br w:type="page"/>
      </w:r>
    </w:p>
    <w:p w14:paraId="03EBD88C" w14:textId="116D22A0" w:rsidR="00E000D4" w:rsidRPr="008D0A0F" w:rsidRDefault="00E000D4" w:rsidP="002349EA">
      <w:pPr>
        <w:pStyle w:val="1"/>
        <w:rPr>
          <w:rFonts w:cs="Times New Roman"/>
        </w:rPr>
      </w:pPr>
      <w:bookmarkStart w:id="79" w:name="_Ref75169967"/>
      <w:bookmarkStart w:id="80" w:name="_Toc75252967"/>
      <w:r w:rsidRPr="008D0A0F">
        <w:rPr>
          <w:rFonts w:cs="Times New Roman"/>
        </w:rPr>
        <w:lastRenderedPageBreak/>
        <w:t>Operations</w:t>
      </w:r>
      <w:bookmarkEnd w:id="65"/>
      <w:bookmarkEnd w:id="79"/>
      <w:bookmarkEnd w:id="80"/>
    </w:p>
    <w:p w14:paraId="09DF297C" w14:textId="77777777" w:rsidR="00F173AB" w:rsidRPr="008D0A0F" w:rsidRDefault="00F173AB" w:rsidP="00F173AB">
      <w:pPr>
        <w:rPr>
          <w:rFonts w:cs="Times New Roman"/>
        </w:rPr>
      </w:pPr>
      <w:r w:rsidRPr="008D0A0F">
        <w:rPr>
          <w:rFonts w:cs="Times New Roman"/>
        </w:rPr>
        <w:t>The DOIP operations are categorized as Basic and Extended. Basic operations must be properly interpreted by every DOIP service and shall be built into those services a priori. Extended operations may be implemented by DOIP services as they choose, provided that adequate security is enforced in retrieving, validating and executing such operations.</w:t>
      </w:r>
    </w:p>
    <w:p w14:paraId="51473D7B" w14:textId="77777777" w:rsidR="00F173AB" w:rsidRPr="008D0A0F" w:rsidRDefault="00F173AB" w:rsidP="00F173AB">
      <w:pPr>
        <w:rPr>
          <w:rFonts w:cs="Times New Roman"/>
        </w:rPr>
      </w:pPr>
    </w:p>
    <w:p w14:paraId="350E83CE" w14:textId="3A587ECD" w:rsidR="00F173AB" w:rsidRPr="008D0A0F" w:rsidRDefault="00F173AB" w:rsidP="00F173AB">
      <w:pPr>
        <w:rPr>
          <w:rFonts w:cs="Times New Roman"/>
        </w:rPr>
      </w:pPr>
      <w:r w:rsidRPr="008D0A0F">
        <w:rPr>
          <w:rFonts w:cs="Times New Roman"/>
        </w:rPr>
        <w:t>All DOIP operations, whether basic or extended, must have unique resolvable identifiers as specified in the IRP.</w:t>
      </w:r>
      <w:r w:rsidR="00785CFA">
        <w:rPr>
          <w:rFonts w:cs="Times New Roman"/>
        </w:rPr>
        <w:t xml:space="preserve"> </w:t>
      </w:r>
      <w:r w:rsidR="00785CFA" w:rsidRPr="000B0DC3">
        <w:rPr>
          <w:szCs w:val="21"/>
        </w:rPr>
        <w:t xml:space="preserve">The user </w:t>
      </w:r>
      <w:r w:rsidR="00785CFA">
        <w:rPr>
          <w:szCs w:val="21"/>
        </w:rPr>
        <w:t xml:space="preserve">could </w:t>
      </w:r>
      <w:r w:rsidR="00785CFA" w:rsidRPr="000B0DC3">
        <w:rPr>
          <w:szCs w:val="21"/>
        </w:rPr>
        <w:t>select the granularity of the encapsulation according to the application requirements, which makes the DOIP operation mode more reasonable</w:t>
      </w:r>
      <w:r w:rsidR="00785CFA">
        <w:rPr>
          <w:szCs w:val="21"/>
        </w:rPr>
        <w:t>.</w:t>
      </w:r>
    </w:p>
    <w:p w14:paraId="08E353CD" w14:textId="69B51931" w:rsidR="00E000D4" w:rsidRPr="008D0A0F" w:rsidRDefault="00F173AB" w:rsidP="00885ECB">
      <w:pPr>
        <w:pStyle w:val="2"/>
      </w:pPr>
      <w:bookmarkStart w:id="81" w:name="_Toc32244258"/>
      <w:bookmarkStart w:id="82" w:name="_Ref75249992"/>
      <w:bookmarkStart w:id="83" w:name="_Ref75250029"/>
      <w:bookmarkStart w:id="84" w:name="_Toc75252968"/>
      <w:r w:rsidRPr="008D0A0F">
        <w:rPr>
          <w:rFonts w:hint="eastAsia"/>
        </w:rPr>
        <w:t>Basic</w:t>
      </w:r>
      <w:r w:rsidRPr="008D0A0F">
        <w:t xml:space="preserve"> Operations</w:t>
      </w:r>
      <w:bookmarkEnd w:id="81"/>
      <w:bookmarkEnd w:id="82"/>
      <w:bookmarkEnd w:id="83"/>
      <w:bookmarkEnd w:id="84"/>
    </w:p>
    <w:p w14:paraId="05DBC475" w14:textId="5637E720" w:rsidR="007F341F" w:rsidRDefault="00FA13A7" w:rsidP="00335AC2">
      <w:pPr>
        <w:pStyle w:val="3"/>
      </w:pPr>
      <w:bookmarkStart w:id="85" w:name="_Toc75252969"/>
      <w:r w:rsidRPr="008D0A0F">
        <w:t>0.DOIP/</w:t>
      </w:r>
      <w:proofErr w:type="spellStart"/>
      <w:r w:rsidRPr="008D0A0F">
        <w:t>Op.Hello</w:t>
      </w:r>
      <w:bookmarkEnd w:id="85"/>
      <w:proofErr w:type="spellEnd"/>
    </w:p>
    <w:p w14:paraId="14128A69" w14:textId="4C2E7BBD" w:rsidR="00FA13A7" w:rsidRPr="008D0A0F" w:rsidRDefault="00FA13A7" w:rsidP="00335AC2">
      <w:r w:rsidRPr="008D0A0F">
        <w:t>An operation to allow a client to get information about the DOIP service.</w:t>
      </w:r>
    </w:p>
    <w:p w14:paraId="265494B2" w14:textId="77777777" w:rsidR="00FA13A7" w:rsidRPr="008D0A0F" w:rsidRDefault="00FA13A7" w:rsidP="00FA13A7">
      <w:pPr>
        <w:pStyle w:val="a8"/>
        <w:numPr>
          <w:ilvl w:val="1"/>
          <w:numId w:val="30"/>
        </w:numPr>
        <w:ind w:firstLineChars="0"/>
        <w:rPr>
          <w:rFonts w:cs="Times New Roman"/>
        </w:rPr>
      </w:pPr>
      <w:r w:rsidRPr="008D0A0F">
        <w:rPr>
          <w:rFonts w:cs="Times New Roman"/>
        </w:rPr>
        <w:t>Request</w:t>
      </w:r>
    </w:p>
    <w:p w14:paraId="15D92D22" w14:textId="77777777" w:rsidR="00FA13A7" w:rsidRPr="008D0A0F" w:rsidRDefault="00FA13A7" w:rsidP="00FA13A7">
      <w:pPr>
        <w:pStyle w:val="a8"/>
        <w:numPr>
          <w:ilvl w:val="2"/>
          <w:numId w:val="30"/>
        </w:numPr>
        <w:ind w:firstLineChars="0"/>
        <w:rPr>
          <w:rFonts w:cs="Times New Roman"/>
        </w:rPr>
      </w:pPr>
      <w:r w:rsidRPr="008D0A0F">
        <w:rPr>
          <w:rFonts w:cs="Times New Roman"/>
        </w:rPr>
        <w:t>Message header parameters:</w:t>
      </w:r>
    </w:p>
    <w:p w14:paraId="47A53B3B" w14:textId="62E76668"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E00A38">
        <w:rPr>
          <w:rFonts w:cs="Times New Roman"/>
        </w:rPr>
        <w:t>identifier</w:t>
      </w:r>
      <w:r w:rsidRPr="008D0A0F">
        <w:rPr>
          <w:rFonts w:cs="Times New Roman"/>
        </w:rPr>
        <w:t xml:space="preserve"> of target DOIP service.</w:t>
      </w:r>
    </w:p>
    <w:p w14:paraId="28DE2405"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Op.Hello</w:t>
      </w:r>
      <w:proofErr w:type="spellEnd"/>
      <w:r w:rsidRPr="008D0A0F">
        <w:rPr>
          <w:rFonts w:cs="Times New Roman"/>
        </w:rPr>
        <w:t>”.</w:t>
      </w:r>
    </w:p>
    <w:p w14:paraId="6D18A8A2" w14:textId="77777777" w:rsidR="00FA13A7" w:rsidRPr="008D0A0F" w:rsidRDefault="00FA13A7" w:rsidP="00FA13A7">
      <w:pPr>
        <w:pStyle w:val="a8"/>
        <w:numPr>
          <w:ilvl w:val="3"/>
          <w:numId w:val="30"/>
        </w:numPr>
        <w:ind w:firstLineChars="0"/>
        <w:rPr>
          <w:rFonts w:cs="Times New Roman"/>
        </w:rPr>
      </w:pPr>
      <w:r w:rsidRPr="008D0A0F">
        <w:rPr>
          <w:rFonts w:cs="Times New Roman"/>
        </w:rPr>
        <w:t>response: none.</w:t>
      </w:r>
    </w:p>
    <w:p w14:paraId="660A405E" w14:textId="77777777" w:rsidR="00FA13A7" w:rsidRPr="008D0A0F" w:rsidRDefault="00FA13A7" w:rsidP="00FA13A7">
      <w:pPr>
        <w:pStyle w:val="a8"/>
        <w:numPr>
          <w:ilvl w:val="3"/>
          <w:numId w:val="30"/>
        </w:numPr>
        <w:ind w:firstLineChars="0"/>
        <w:rPr>
          <w:rFonts w:cs="Times New Roman"/>
        </w:rPr>
      </w:pPr>
      <w:r w:rsidRPr="008D0A0F">
        <w:rPr>
          <w:rFonts w:cs="Times New Roman"/>
        </w:rPr>
        <w:t>attributes: none.</w:t>
      </w:r>
    </w:p>
    <w:p w14:paraId="3254372F" w14:textId="77777777" w:rsidR="00FA13A7" w:rsidRPr="008D0A0F" w:rsidRDefault="00FA13A7" w:rsidP="00FA13A7">
      <w:pPr>
        <w:pStyle w:val="a8"/>
        <w:numPr>
          <w:ilvl w:val="2"/>
          <w:numId w:val="30"/>
        </w:numPr>
        <w:ind w:firstLineChars="0"/>
        <w:rPr>
          <w:rFonts w:cs="Times New Roman"/>
        </w:rPr>
      </w:pPr>
      <w:r w:rsidRPr="008D0A0F">
        <w:rPr>
          <w:rFonts w:cs="Times New Roman"/>
        </w:rPr>
        <w:t>Message body: none</w:t>
      </w:r>
      <w:r w:rsidR="001F45F4" w:rsidRPr="008D0A0F">
        <w:rPr>
          <w:rFonts w:cs="Times New Roman"/>
        </w:rPr>
        <w:t>.</w:t>
      </w:r>
    </w:p>
    <w:p w14:paraId="63D5C22A" w14:textId="77777777" w:rsidR="00FA13A7" w:rsidRPr="008D0A0F" w:rsidRDefault="00FA13A7" w:rsidP="00FA13A7">
      <w:pPr>
        <w:pStyle w:val="a8"/>
        <w:numPr>
          <w:ilvl w:val="1"/>
          <w:numId w:val="30"/>
        </w:numPr>
        <w:ind w:firstLineChars="0"/>
        <w:rPr>
          <w:rFonts w:cs="Times New Roman"/>
        </w:rPr>
      </w:pPr>
      <w:r w:rsidRPr="008D0A0F">
        <w:rPr>
          <w:rFonts w:cs="Times New Roman"/>
        </w:rPr>
        <w:t>Response</w:t>
      </w:r>
    </w:p>
    <w:p w14:paraId="1A86B906" w14:textId="77777777" w:rsidR="00FA13A7" w:rsidRPr="008D0A0F" w:rsidRDefault="00FA13A7" w:rsidP="00FA13A7">
      <w:pPr>
        <w:pStyle w:val="a8"/>
        <w:numPr>
          <w:ilvl w:val="2"/>
          <w:numId w:val="30"/>
        </w:numPr>
        <w:ind w:firstLineChars="0"/>
        <w:rPr>
          <w:rFonts w:cs="Times New Roman"/>
        </w:rPr>
      </w:pPr>
      <w:r w:rsidRPr="008D0A0F">
        <w:rPr>
          <w:rFonts w:cs="Times New Roman"/>
        </w:rPr>
        <w:t>Message header parameters:</w:t>
      </w:r>
    </w:p>
    <w:p w14:paraId="3D74E702" w14:textId="12888DD9"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E00A38">
        <w:rPr>
          <w:rFonts w:cs="Times New Roman"/>
        </w:rPr>
        <w:t>identifier</w:t>
      </w:r>
      <w:r w:rsidR="00E00A38" w:rsidRPr="008D0A0F">
        <w:rPr>
          <w:rFonts w:cs="Times New Roman"/>
        </w:rPr>
        <w:t xml:space="preserve"> </w:t>
      </w:r>
      <w:r w:rsidRPr="008D0A0F">
        <w:rPr>
          <w:rFonts w:cs="Times New Roman"/>
        </w:rPr>
        <w:t>of target DOIP service.</w:t>
      </w:r>
    </w:p>
    <w:p w14:paraId="48CF0AAC"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Op.Hello</w:t>
      </w:r>
      <w:proofErr w:type="spellEnd"/>
      <w:r w:rsidRPr="008D0A0F">
        <w:rPr>
          <w:rFonts w:cs="Times New Roman"/>
        </w:rPr>
        <w:t>”.</w:t>
      </w:r>
    </w:p>
    <w:p w14:paraId="49D9453F" w14:textId="464F1B30" w:rsidR="00FA13A7" w:rsidRPr="008D0A0F" w:rsidRDefault="00FA13A7" w:rsidP="00FA13A7">
      <w:pPr>
        <w:pStyle w:val="a8"/>
        <w:numPr>
          <w:ilvl w:val="3"/>
          <w:numId w:val="30"/>
        </w:numPr>
        <w:ind w:firstLineChars="0"/>
        <w:rPr>
          <w:rFonts w:cs="Times New Roman"/>
        </w:rPr>
      </w:pPr>
      <w:r w:rsidRPr="008D0A0F">
        <w:rPr>
          <w:rFonts w:cs="Times New Roman"/>
        </w:rPr>
        <w:t xml:space="preserve">response: status code, </w:t>
      </w:r>
      <w:r w:rsidR="00D01F1F" w:rsidRPr="008D0A0F">
        <w:rPr>
          <w:rFonts w:cs="Times New Roman"/>
        </w:rPr>
        <w:t xml:space="preserve">see </w:t>
      </w:r>
      <w:r w:rsidR="00152809" w:rsidRPr="008D0A0F">
        <w:rPr>
          <w:rFonts w:cs="Times New Roman"/>
        </w:rPr>
        <w:t>section</w:t>
      </w:r>
      <w:r w:rsidR="00D01F1F" w:rsidRPr="008D0A0F">
        <w:rPr>
          <w:rFonts w:cs="Times New Roman"/>
        </w:rPr>
        <w:t xml:space="preserve"> </w:t>
      </w:r>
      <w:r w:rsidR="001A33D3">
        <w:rPr>
          <w:rFonts w:cs="Times New Roman"/>
        </w:rPr>
        <w:fldChar w:fldCharType="begin"/>
      </w:r>
      <w:r w:rsidR="001A33D3">
        <w:rPr>
          <w:rFonts w:cs="Times New Roman"/>
        </w:rPr>
        <w:instrText xml:space="preserve"> REF _Ref75170011 \r \h </w:instrText>
      </w:r>
      <w:r w:rsidR="001A33D3">
        <w:rPr>
          <w:rFonts w:cs="Times New Roman"/>
        </w:rPr>
      </w:r>
      <w:r w:rsidR="001A33D3">
        <w:rPr>
          <w:rFonts w:cs="Times New Roman"/>
        </w:rPr>
        <w:fldChar w:fldCharType="separate"/>
      </w:r>
      <w:r w:rsidR="003B780D">
        <w:rPr>
          <w:rFonts w:cs="Times New Roman"/>
        </w:rPr>
        <w:t>6.3</w:t>
      </w:r>
      <w:r w:rsidR="001A33D3">
        <w:rPr>
          <w:rFonts w:cs="Times New Roman"/>
        </w:rPr>
        <w:fldChar w:fldCharType="end"/>
      </w:r>
      <w:r w:rsidR="00D01F1F" w:rsidRPr="008D0A0F">
        <w:rPr>
          <w:rFonts w:cs="Times New Roman"/>
        </w:rPr>
        <w:t xml:space="preserve"> for detail.</w:t>
      </w:r>
    </w:p>
    <w:p w14:paraId="2F4256C8" w14:textId="77777777" w:rsidR="00FA13A7" w:rsidRPr="008D0A0F" w:rsidRDefault="00FA13A7" w:rsidP="00FA13A7">
      <w:pPr>
        <w:pStyle w:val="a8"/>
        <w:numPr>
          <w:ilvl w:val="3"/>
          <w:numId w:val="30"/>
        </w:numPr>
        <w:ind w:firstLineChars="0"/>
        <w:rPr>
          <w:rFonts w:cs="Times New Roman"/>
        </w:rPr>
      </w:pPr>
      <w:r w:rsidRPr="008D0A0F">
        <w:rPr>
          <w:rFonts w:cs="Times New Roman"/>
        </w:rPr>
        <w:t>attributes: none.</w:t>
      </w:r>
    </w:p>
    <w:p w14:paraId="1F0808C8" w14:textId="77777777" w:rsidR="00FA13A7" w:rsidRPr="008D0A0F" w:rsidRDefault="00FA13A7" w:rsidP="007537A1">
      <w:pPr>
        <w:pStyle w:val="a8"/>
        <w:numPr>
          <w:ilvl w:val="2"/>
          <w:numId w:val="30"/>
        </w:numPr>
        <w:ind w:firstLineChars="0"/>
        <w:rPr>
          <w:rFonts w:cs="Times New Roman"/>
        </w:rPr>
      </w:pPr>
      <w:r w:rsidRPr="008D0A0F">
        <w:rPr>
          <w:rFonts w:cs="Times New Roman"/>
        </w:rPr>
        <w:t>Message body: the default serialization of the DOIP Service Information as a DO.</w:t>
      </w:r>
      <w:r w:rsidR="00D01F1F" w:rsidRPr="008D0A0F">
        <w:rPr>
          <w:rFonts w:cs="Times New Roman"/>
        </w:rPr>
        <w:t xml:space="preserve"> </w:t>
      </w:r>
    </w:p>
    <w:p w14:paraId="5CEC2CD8" w14:textId="2AF18ACA" w:rsidR="00351A27" w:rsidRDefault="00FA13A7" w:rsidP="00335AC2">
      <w:pPr>
        <w:pStyle w:val="3"/>
      </w:pPr>
      <w:bookmarkStart w:id="86" w:name="_Toc75170672"/>
      <w:bookmarkStart w:id="87" w:name="_Toc75173242"/>
      <w:bookmarkStart w:id="88" w:name="_Toc75174354"/>
      <w:bookmarkStart w:id="89" w:name="_Toc75190345"/>
      <w:bookmarkStart w:id="90" w:name="_Toc75190530"/>
      <w:bookmarkStart w:id="91" w:name="_Toc75252970"/>
      <w:bookmarkEnd w:id="86"/>
      <w:bookmarkEnd w:id="87"/>
      <w:bookmarkEnd w:id="88"/>
      <w:bookmarkEnd w:id="89"/>
      <w:bookmarkEnd w:id="90"/>
      <w:r w:rsidRPr="008D0A0F">
        <w:t>0.DOIP/</w:t>
      </w:r>
      <w:proofErr w:type="spellStart"/>
      <w:r w:rsidRPr="008D0A0F">
        <w:t>Op.Retrieve</w:t>
      </w:r>
      <w:bookmarkEnd w:id="91"/>
      <w:proofErr w:type="spellEnd"/>
    </w:p>
    <w:p w14:paraId="12C3A8DA" w14:textId="6794E004" w:rsidR="00FA13A7" w:rsidRPr="008D0A0F" w:rsidRDefault="00FA13A7" w:rsidP="00335AC2">
      <w:r w:rsidRPr="008D0A0F">
        <w:t>An operation to retrieve (some parts of the) information represented by the target DO.</w:t>
      </w:r>
    </w:p>
    <w:p w14:paraId="77318131" w14:textId="77777777" w:rsidR="00FA13A7" w:rsidRPr="008D0A0F" w:rsidRDefault="00FA13A7" w:rsidP="00335AC2">
      <w:pPr>
        <w:pStyle w:val="a8"/>
        <w:numPr>
          <w:ilvl w:val="0"/>
          <w:numId w:val="52"/>
        </w:numPr>
        <w:ind w:firstLineChars="0"/>
        <w:rPr>
          <w:rFonts w:cs="Times New Roman"/>
        </w:rPr>
      </w:pPr>
      <w:r w:rsidRPr="008D0A0F">
        <w:rPr>
          <w:rFonts w:cs="Times New Roman"/>
        </w:rPr>
        <w:t>Request</w:t>
      </w:r>
    </w:p>
    <w:p w14:paraId="41363860" w14:textId="77777777" w:rsidR="00FA13A7" w:rsidRPr="008D0A0F" w:rsidRDefault="00FA13A7" w:rsidP="00335AC2">
      <w:pPr>
        <w:pStyle w:val="a8"/>
        <w:numPr>
          <w:ilvl w:val="0"/>
          <w:numId w:val="53"/>
        </w:numPr>
        <w:ind w:firstLineChars="0"/>
        <w:rPr>
          <w:rFonts w:cs="Times New Roman"/>
        </w:rPr>
      </w:pPr>
      <w:r w:rsidRPr="008D0A0F">
        <w:rPr>
          <w:rFonts w:cs="Times New Roman"/>
        </w:rPr>
        <w:t>Message header parameters:</w:t>
      </w:r>
    </w:p>
    <w:p w14:paraId="581D9337" w14:textId="0A5050D7"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0954BF">
        <w:rPr>
          <w:rFonts w:cs="Times New Roman"/>
        </w:rPr>
        <w:t>identifier</w:t>
      </w:r>
      <w:r w:rsidR="000954BF" w:rsidRPr="008D0A0F">
        <w:rPr>
          <w:rFonts w:cs="Times New Roman"/>
        </w:rPr>
        <w:t xml:space="preserve"> </w:t>
      </w:r>
      <w:r w:rsidRPr="008D0A0F">
        <w:rPr>
          <w:rFonts w:cs="Times New Roman"/>
        </w:rPr>
        <w:t xml:space="preserve">of target </w:t>
      </w:r>
      <w:r w:rsidR="00AC67F3">
        <w:rPr>
          <w:rFonts w:cs="Times New Roman" w:hint="eastAsia"/>
        </w:rPr>
        <w:t>DO</w:t>
      </w:r>
      <w:r w:rsidRPr="008D0A0F">
        <w:rPr>
          <w:rFonts w:cs="Times New Roman"/>
        </w:rPr>
        <w:t>.</w:t>
      </w:r>
    </w:p>
    <w:p w14:paraId="01A584BE"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Op.Retrieve</w:t>
      </w:r>
      <w:proofErr w:type="spellEnd"/>
      <w:r w:rsidRPr="008D0A0F">
        <w:rPr>
          <w:rFonts w:cs="Times New Roman"/>
        </w:rPr>
        <w:t>”.</w:t>
      </w:r>
    </w:p>
    <w:p w14:paraId="45E225BE" w14:textId="77777777" w:rsidR="00FA13A7" w:rsidRPr="008D0A0F" w:rsidRDefault="00FA13A7" w:rsidP="00FA13A7">
      <w:pPr>
        <w:pStyle w:val="a8"/>
        <w:numPr>
          <w:ilvl w:val="3"/>
          <w:numId w:val="30"/>
        </w:numPr>
        <w:ind w:firstLineChars="0"/>
        <w:rPr>
          <w:rFonts w:cs="Times New Roman"/>
        </w:rPr>
      </w:pPr>
      <w:r w:rsidRPr="008D0A0F">
        <w:rPr>
          <w:rFonts w:cs="Times New Roman"/>
        </w:rPr>
        <w:t>response: none.</w:t>
      </w:r>
    </w:p>
    <w:p w14:paraId="0FCED720" w14:textId="77777777" w:rsidR="00FA13A7" w:rsidRPr="008D0A0F" w:rsidRDefault="00FA13A7" w:rsidP="00FA13A7">
      <w:pPr>
        <w:pStyle w:val="a8"/>
        <w:numPr>
          <w:ilvl w:val="3"/>
          <w:numId w:val="30"/>
        </w:numPr>
        <w:ind w:firstLineChars="0"/>
        <w:rPr>
          <w:rFonts w:cs="Times New Roman"/>
        </w:rPr>
      </w:pPr>
      <w:r w:rsidRPr="008D0A0F">
        <w:rPr>
          <w:rFonts w:cs="Times New Roman"/>
        </w:rPr>
        <w:t xml:space="preserve">attributes: </w:t>
      </w:r>
    </w:p>
    <w:p w14:paraId="0D1F9130" w14:textId="77777777" w:rsidR="00FA13A7" w:rsidRPr="008D0A0F" w:rsidRDefault="00FA13A7" w:rsidP="00FA13A7">
      <w:pPr>
        <w:pStyle w:val="a8"/>
        <w:numPr>
          <w:ilvl w:val="4"/>
          <w:numId w:val="30"/>
        </w:numPr>
        <w:ind w:firstLineChars="0"/>
        <w:rPr>
          <w:rFonts w:cs="Times New Roman"/>
        </w:rPr>
      </w:pPr>
      <w:r w:rsidRPr="008D0A0F">
        <w:rPr>
          <w:rFonts w:cs="Times New Roman"/>
        </w:rPr>
        <w:t>element: if specified, retrieves the data for that element.</w:t>
      </w:r>
    </w:p>
    <w:p w14:paraId="0F119883" w14:textId="3F1DB38F" w:rsidR="00FA13A7" w:rsidRPr="008D0A0F" w:rsidRDefault="00FA13A7" w:rsidP="00FA13A7">
      <w:pPr>
        <w:pStyle w:val="a8"/>
        <w:numPr>
          <w:ilvl w:val="4"/>
          <w:numId w:val="30"/>
        </w:numPr>
        <w:ind w:firstLineChars="0"/>
        <w:rPr>
          <w:rFonts w:cs="Times New Roman"/>
        </w:rPr>
      </w:pPr>
      <w:proofErr w:type="spellStart"/>
      <w:r w:rsidRPr="008D0A0F">
        <w:rPr>
          <w:rFonts w:cs="Times New Roman"/>
        </w:rPr>
        <w:lastRenderedPageBreak/>
        <w:t>includeElementData</w:t>
      </w:r>
      <w:proofErr w:type="spellEnd"/>
      <w:r w:rsidRPr="008D0A0F">
        <w:rPr>
          <w:rFonts w:cs="Times New Roman"/>
        </w:rPr>
        <w:t>: if present</w:t>
      </w:r>
      <w:r w:rsidR="002B179E" w:rsidRPr="008D0A0F">
        <w:rPr>
          <w:rFonts w:cs="Times New Roman"/>
        </w:rPr>
        <w:t xml:space="preserve"> and the element is absent</w:t>
      </w:r>
      <w:r w:rsidRPr="008D0A0F">
        <w:rPr>
          <w:rFonts w:cs="Times New Roman"/>
        </w:rPr>
        <w:t>, returns the serialization of the DO including all element data</w:t>
      </w:r>
      <w:r w:rsidR="001F45F4" w:rsidRPr="008D0A0F">
        <w:rPr>
          <w:rFonts w:cs="Times New Roman"/>
        </w:rPr>
        <w:t>.</w:t>
      </w:r>
    </w:p>
    <w:p w14:paraId="3114844D" w14:textId="77777777" w:rsidR="00FA13A7" w:rsidRPr="008D0A0F" w:rsidRDefault="00FA13A7" w:rsidP="00335AC2">
      <w:pPr>
        <w:pStyle w:val="a8"/>
        <w:numPr>
          <w:ilvl w:val="0"/>
          <w:numId w:val="53"/>
        </w:numPr>
        <w:ind w:firstLineChars="0"/>
        <w:rPr>
          <w:rFonts w:cs="Times New Roman"/>
        </w:rPr>
      </w:pPr>
      <w:r w:rsidRPr="008D0A0F">
        <w:rPr>
          <w:rFonts w:cs="Times New Roman"/>
        </w:rPr>
        <w:t>Message body: none.</w:t>
      </w:r>
    </w:p>
    <w:p w14:paraId="7B2445FA" w14:textId="77777777" w:rsidR="00FA13A7" w:rsidRPr="008D0A0F" w:rsidRDefault="00FA13A7" w:rsidP="00335AC2">
      <w:pPr>
        <w:pStyle w:val="a8"/>
        <w:numPr>
          <w:ilvl w:val="0"/>
          <w:numId w:val="52"/>
        </w:numPr>
        <w:ind w:firstLineChars="0"/>
        <w:rPr>
          <w:rFonts w:cs="Times New Roman"/>
        </w:rPr>
      </w:pPr>
      <w:r w:rsidRPr="008D0A0F">
        <w:rPr>
          <w:rFonts w:cs="Times New Roman"/>
        </w:rPr>
        <w:t>Response</w:t>
      </w:r>
    </w:p>
    <w:p w14:paraId="399D7704" w14:textId="77777777" w:rsidR="00FA13A7" w:rsidRPr="008D0A0F" w:rsidRDefault="00FA13A7" w:rsidP="00335AC2">
      <w:pPr>
        <w:pStyle w:val="a8"/>
        <w:numPr>
          <w:ilvl w:val="0"/>
          <w:numId w:val="54"/>
        </w:numPr>
        <w:ind w:firstLineChars="0"/>
        <w:rPr>
          <w:rFonts w:cs="Times New Roman"/>
        </w:rPr>
      </w:pPr>
      <w:r w:rsidRPr="008D0A0F">
        <w:rPr>
          <w:rFonts w:cs="Times New Roman"/>
        </w:rPr>
        <w:t>Message header parameters:</w:t>
      </w:r>
    </w:p>
    <w:p w14:paraId="68EB9D35" w14:textId="326E9931"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0954BF">
        <w:rPr>
          <w:rFonts w:cs="Times New Roman"/>
        </w:rPr>
        <w:t>identifier</w:t>
      </w:r>
      <w:r w:rsidR="000954BF" w:rsidRPr="008D0A0F">
        <w:rPr>
          <w:rFonts w:cs="Times New Roman"/>
        </w:rPr>
        <w:t xml:space="preserve"> </w:t>
      </w:r>
      <w:r w:rsidRPr="008D0A0F">
        <w:rPr>
          <w:rFonts w:cs="Times New Roman"/>
        </w:rPr>
        <w:t xml:space="preserve">of target </w:t>
      </w:r>
      <w:r w:rsidR="00AC67F3" w:rsidRPr="008D0A0F">
        <w:rPr>
          <w:rFonts w:cs="Times New Roman"/>
        </w:rPr>
        <w:t>DO</w:t>
      </w:r>
      <w:r w:rsidRPr="008D0A0F">
        <w:rPr>
          <w:rFonts w:cs="Times New Roman"/>
        </w:rPr>
        <w:t>.</w:t>
      </w:r>
    </w:p>
    <w:p w14:paraId="31FAE268"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Op.Retrieve</w:t>
      </w:r>
      <w:proofErr w:type="spellEnd"/>
      <w:r w:rsidRPr="008D0A0F">
        <w:rPr>
          <w:rFonts w:cs="Times New Roman"/>
        </w:rPr>
        <w:t>”.</w:t>
      </w:r>
    </w:p>
    <w:p w14:paraId="00CC75B2" w14:textId="2871C578" w:rsidR="00FA13A7" w:rsidRPr="008D0A0F" w:rsidRDefault="00FA13A7" w:rsidP="00FA13A7">
      <w:pPr>
        <w:pStyle w:val="a8"/>
        <w:numPr>
          <w:ilvl w:val="3"/>
          <w:numId w:val="30"/>
        </w:numPr>
        <w:ind w:firstLineChars="0"/>
        <w:rPr>
          <w:rFonts w:cs="Times New Roman"/>
        </w:rPr>
      </w:pPr>
      <w:r w:rsidRPr="008D0A0F">
        <w:rPr>
          <w:rFonts w:cs="Times New Roman"/>
        </w:rPr>
        <w:t>response: status code</w:t>
      </w:r>
      <w:r w:rsidR="00D01F1F" w:rsidRPr="008D0A0F">
        <w:rPr>
          <w:rFonts w:cs="Times New Roman"/>
        </w:rPr>
        <w:t xml:space="preserve">, see </w:t>
      </w:r>
      <w:r w:rsidR="002B179E" w:rsidRPr="008D0A0F">
        <w:rPr>
          <w:rFonts w:cs="Times New Roman"/>
        </w:rPr>
        <w:t>section</w:t>
      </w:r>
      <w:r w:rsidR="00D01F1F" w:rsidRPr="008D0A0F">
        <w:rPr>
          <w:rFonts w:cs="Times New Roman"/>
        </w:rPr>
        <w:t xml:space="preserve"> </w:t>
      </w:r>
      <w:r w:rsidR="001A33D3">
        <w:rPr>
          <w:rFonts w:cs="Times New Roman"/>
        </w:rPr>
        <w:fldChar w:fldCharType="begin"/>
      </w:r>
      <w:r w:rsidR="001A33D3">
        <w:rPr>
          <w:rFonts w:cs="Times New Roman"/>
        </w:rPr>
        <w:instrText xml:space="preserve"> REF _Ref75170011 \r \h </w:instrText>
      </w:r>
      <w:r w:rsidR="001A33D3">
        <w:rPr>
          <w:rFonts w:cs="Times New Roman"/>
        </w:rPr>
      </w:r>
      <w:r w:rsidR="001A33D3">
        <w:rPr>
          <w:rFonts w:cs="Times New Roman"/>
        </w:rPr>
        <w:fldChar w:fldCharType="separate"/>
      </w:r>
      <w:r w:rsidR="003B780D">
        <w:rPr>
          <w:rFonts w:cs="Times New Roman"/>
        </w:rPr>
        <w:t>6.3</w:t>
      </w:r>
      <w:r w:rsidR="001A33D3">
        <w:rPr>
          <w:rFonts w:cs="Times New Roman"/>
        </w:rPr>
        <w:fldChar w:fldCharType="end"/>
      </w:r>
      <w:r w:rsidR="00D01F1F" w:rsidRPr="008D0A0F">
        <w:rPr>
          <w:rFonts w:cs="Times New Roman"/>
        </w:rPr>
        <w:t xml:space="preserve"> for detail</w:t>
      </w:r>
      <w:r w:rsidRPr="008D0A0F">
        <w:rPr>
          <w:rFonts w:cs="Times New Roman"/>
        </w:rPr>
        <w:t>.</w:t>
      </w:r>
    </w:p>
    <w:p w14:paraId="3ECBCCD6" w14:textId="77777777" w:rsidR="00FA13A7" w:rsidRPr="008D0A0F" w:rsidRDefault="00FA13A7" w:rsidP="00FA13A7">
      <w:pPr>
        <w:pStyle w:val="a8"/>
        <w:numPr>
          <w:ilvl w:val="3"/>
          <w:numId w:val="30"/>
        </w:numPr>
        <w:ind w:firstLineChars="0"/>
        <w:rPr>
          <w:rFonts w:cs="Times New Roman"/>
        </w:rPr>
      </w:pPr>
      <w:r w:rsidRPr="008D0A0F">
        <w:rPr>
          <w:rFonts w:cs="Times New Roman"/>
        </w:rPr>
        <w:t>attributes: same as the corresponding request.</w:t>
      </w:r>
    </w:p>
    <w:p w14:paraId="2B7DF6CD" w14:textId="77777777" w:rsidR="00FA13A7" w:rsidRPr="008D0A0F" w:rsidRDefault="00FA13A7" w:rsidP="00335AC2">
      <w:pPr>
        <w:pStyle w:val="a8"/>
        <w:numPr>
          <w:ilvl w:val="0"/>
          <w:numId w:val="54"/>
        </w:numPr>
        <w:ind w:firstLineChars="0"/>
        <w:rPr>
          <w:rFonts w:cs="Times New Roman"/>
        </w:rPr>
      </w:pPr>
      <w:r w:rsidRPr="008D0A0F">
        <w:rPr>
          <w:rFonts w:cs="Times New Roman"/>
        </w:rPr>
        <w:t>Message Body: the default output is the serialization of the object using the default serialization without element data. If "element" was specified, the output is a single byte segment with the bytes of the specified element. If "</w:t>
      </w:r>
      <w:proofErr w:type="spellStart"/>
      <w:r w:rsidRPr="008D0A0F">
        <w:rPr>
          <w:rFonts w:cs="Times New Roman"/>
        </w:rPr>
        <w:t>includeElementData</w:t>
      </w:r>
      <w:proofErr w:type="spellEnd"/>
      <w:r w:rsidRPr="008D0A0F">
        <w:rPr>
          <w:rFonts w:cs="Times New Roman"/>
        </w:rPr>
        <w:t>" was specified</w:t>
      </w:r>
      <w:r w:rsidR="002B179E" w:rsidRPr="008D0A0F">
        <w:rPr>
          <w:rFonts w:cs="Times New Roman"/>
        </w:rPr>
        <w:t xml:space="preserve"> and the element is absent</w:t>
      </w:r>
      <w:r w:rsidRPr="008D0A0F">
        <w:rPr>
          <w:rFonts w:cs="Times New Roman"/>
        </w:rPr>
        <w:t>, the output is the full serialized DO.</w:t>
      </w:r>
    </w:p>
    <w:p w14:paraId="79AC5DFC" w14:textId="6337D57C" w:rsidR="00351A27" w:rsidRDefault="00FA13A7" w:rsidP="00335AC2">
      <w:pPr>
        <w:pStyle w:val="3"/>
      </w:pPr>
      <w:bookmarkStart w:id="92" w:name="_Toc75170674"/>
      <w:bookmarkStart w:id="93" w:name="_Toc75173244"/>
      <w:bookmarkStart w:id="94" w:name="_Toc75174356"/>
      <w:bookmarkStart w:id="95" w:name="_Toc75190347"/>
      <w:bookmarkStart w:id="96" w:name="_Toc75190532"/>
      <w:bookmarkStart w:id="97" w:name="_Toc75252971"/>
      <w:bookmarkEnd w:id="92"/>
      <w:bookmarkEnd w:id="93"/>
      <w:bookmarkEnd w:id="94"/>
      <w:bookmarkEnd w:id="95"/>
      <w:bookmarkEnd w:id="96"/>
      <w:r w:rsidRPr="008D0A0F">
        <w:t>0.DOIP/</w:t>
      </w:r>
      <w:proofErr w:type="spellStart"/>
      <w:r w:rsidRPr="008D0A0F">
        <w:t>Op.Create</w:t>
      </w:r>
      <w:bookmarkEnd w:id="97"/>
      <w:proofErr w:type="spellEnd"/>
    </w:p>
    <w:p w14:paraId="1CA7A692" w14:textId="53AA650D" w:rsidR="00FA13A7" w:rsidRPr="008D0A0F" w:rsidRDefault="00FA13A7" w:rsidP="00335AC2">
      <w:r w:rsidRPr="008D0A0F">
        <w:t>An operation to create a digital object within the DOIP service. The target of a creation operation is the DOIP service itself.</w:t>
      </w:r>
    </w:p>
    <w:p w14:paraId="66ADE55C" w14:textId="77777777" w:rsidR="00FA13A7" w:rsidRPr="008D0A0F" w:rsidRDefault="00FA13A7" w:rsidP="00335AC2">
      <w:pPr>
        <w:pStyle w:val="a8"/>
        <w:numPr>
          <w:ilvl w:val="0"/>
          <w:numId w:val="55"/>
        </w:numPr>
        <w:ind w:firstLineChars="0"/>
        <w:rPr>
          <w:rFonts w:cs="Times New Roman"/>
        </w:rPr>
      </w:pPr>
      <w:r w:rsidRPr="008D0A0F">
        <w:rPr>
          <w:rFonts w:cs="Times New Roman"/>
        </w:rPr>
        <w:t>Request</w:t>
      </w:r>
    </w:p>
    <w:p w14:paraId="3844EEB6" w14:textId="77777777" w:rsidR="00FA13A7" w:rsidRPr="008D0A0F" w:rsidRDefault="00FA13A7" w:rsidP="00335AC2">
      <w:pPr>
        <w:pStyle w:val="a8"/>
        <w:numPr>
          <w:ilvl w:val="0"/>
          <w:numId w:val="56"/>
        </w:numPr>
        <w:ind w:left="1276" w:firstLineChars="0"/>
        <w:rPr>
          <w:rFonts w:cs="Times New Roman"/>
        </w:rPr>
      </w:pPr>
      <w:r w:rsidRPr="008D0A0F">
        <w:rPr>
          <w:rFonts w:cs="Times New Roman"/>
        </w:rPr>
        <w:t>Message header parameters:</w:t>
      </w:r>
    </w:p>
    <w:p w14:paraId="4786925C" w14:textId="4355EF7A"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0954BF">
        <w:rPr>
          <w:rFonts w:cs="Times New Roman"/>
        </w:rPr>
        <w:t>identifier</w:t>
      </w:r>
      <w:r w:rsidR="000954BF" w:rsidRPr="008D0A0F">
        <w:rPr>
          <w:rFonts w:cs="Times New Roman"/>
        </w:rPr>
        <w:t xml:space="preserve"> </w:t>
      </w:r>
      <w:r w:rsidRPr="008D0A0F">
        <w:rPr>
          <w:rFonts w:cs="Times New Roman"/>
        </w:rPr>
        <w:t xml:space="preserve">of target </w:t>
      </w:r>
      <w:r w:rsidR="00AC67F3" w:rsidRPr="008D0A0F">
        <w:rPr>
          <w:rFonts w:cs="Times New Roman"/>
        </w:rPr>
        <w:t>DOIP service</w:t>
      </w:r>
      <w:r w:rsidRPr="008D0A0F">
        <w:rPr>
          <w:rFonts w:cs="Times New Roman"/>
        </w:rPr>
        <w:t>.</w:t>
      </w:r>
    </w:p>
    <w:p w14:paraId="10A9AFE3"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Op.Create</w:t>
      </w:r>
      <w:proofErr w:type="spellEnd"/>
      <w:r w:rsidRPr="008D0A0F">
        <w:rPr>
          <w:rFonts w:cs="Times New Roman"/>
        </w:rPr>
        <w:t>”.</w:t>
      </w:r>
    </w:p>
    <w:p w14:paraId="58CD507C" w14:textId="77777777" w:rsidR="00FA13A7" w:rsidRPr="008D0A0F" w:rsidRDefault="00FA13A7" w:rsidP="00FA13A7">
      <w:pPr>
        <w:pStyle w:val="a8"/>
        <w:numPr>
          <w:ilvl w:val="3"/>
          <w:numId w:val="30"/>
        </w:numPr>
        <w:ind w:firstLineChars="0"/>
        <w:rPr>
          <w:rFonts w:cs="Times New Roman"/>
        </w:rPr>
      </w:pPr>
      <w:r w:rsidRPr="008D0A0F">
        <w:rPr>
          <w:rFonts w:cs="Times New Roman"/>
        </w:rPr>
        <w:t>response: none.</w:t>
      </w:r>
    </w:p>
    <w:p w14:paraId="579587A7" w14:textId="77777777" w:rsidR="00FA13A7" w:rsidRPr="008D0A0F" w:rsidRDefault="00FA13A7" w:rsidP="00FA13A7">
      <w:pPr>
        <w:pStyle w:val="a8"/>
        <w:numPr>
          <w:ilvl w:val="3"/>
          <w:numId w:val="30"/>
        </w:numPr>
        <w:ind w:firstLineChars="0"/>
        <w:rPr>
          <w:rFonts w:cs="Times New Roman"/>
        </w:rPr>
      </w:pPr>
      <w:r w:rsidRPr="008D0A0F">
        <w:rPr>
          <w:rFonts w:cs="Times New Roman"/>
        </w:rPr>
        <w:t>attributes: none.</w:t>
      </w:r>
    </w:p>
    <w:p w14:paraId="1E81ED02" w14:textId="77777777" w:rsidR="00FA13A7" w:rsidRPr="008D0A0F" w:rsidRDefault="00FA13A7" w:rsidP="00335AC2">
      <w:pPr>
        <w:pStyle w:val="a8"/>
        <w:numPr>
          <w:ilvl w:val="0"/>
          <w:numId w:val="56"/>
        </w:numPr>
        <w:ind w:left="1276" w:firstLineChars="0"/>
        <w:rPr>
          <w:rFonts w:cs="Times New Roman"/>
        </w:rPr>
      </w:pPr>
      <w:r w:rsidRPr="008D0A0F">
        <w:rPr>
          <w:rFonts w:cs="Times New Roman"/>
        </w:rPr>
        <w:t>Message Body: a serialized DO including the handle of DO. Client can register DO in Handle System and get DO handle first, then send Create message to target repository. The "id" can also be omitted to ask the DOIP service to automatically choose the id and register in Handle System.</w:t>
      </w:r>
    </w:p>
    <w:p w14:paraId="796E294F" w14:textId="77777777" w:rsidR="00FA13A7" w:rsidRPr="008D0A0F" w:rsidRDefault="00FA13A7" w:rsidP="00335AC2">
      <w:pPr>
        <w:pStyle w:val="a8"/>
        <w:numPr>
          <w:ilvl w:val="0"/>
          <w:numId w:val="55"/>
        </w:numPr>
        <w:ind w:firstLineChars="0"/>
        <w:rPr>
          <w:rFonts w:cs="Times New Roman"/>
        </w:rPr>
      </w:pPr>
      <w:r w:rsidRPr="008D0A0F">
        <w:rPr>
          <w:rFonts w:cs="Times New Roman"/>
        </w:rPr>
        <w:t>Response</w:t>
      </w:r>
    </w:p>
    <w:p w14:paraId="1233B5C3" w14:textId="77777777" w:rsidR="00FA13A7" w:rsidRPr="008D0A0F" w:rsidRDefault="00FA13A7" w:rsidP="00335AC2">
      <w:pPr>
        <w:pStyle w:val="a8"/>
        <w:numPr>
          <w:ilvl w:val="0"/>
          <w:numId w:val="57"/>
        </w:numPr>
        <w:ind w:left="1276" w:firstLineChars="0"/>
        <w:rPr>
          <w:rFonts w:cs="Times New Roman"/>
        </w:rPr>
      </w:pPr>
      <w:r w:rsidRPr="008D0A0F">
        <w:rPr>
          <w:rFonts w:cs="Times New Roman"/>
        </w:rPr>
        <w:t>Message header parameters:</w:t>
      </w:r>
    </w:p>
    <w:p w14:paraId="64D0A944" w14:textId="3B300DE9"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0954BF">
        <w:rPr>
          <w:rFonts w:cs="Times New Roman"/>
        </w:rPr>
        <w:t>identifier</w:t>
      </w:r>
      <w:r w:rsidR="000954BF" w:rsidRPr="008D0A0F">
        <w:rPr>
          <w:rFonts w:cs="Times New Roman"/>
        </w:rPr>
        <w:t xml:space="preserve"> </w:t>
      </w:r>
      <w:r w:rsidRPr="008D0A0F">
        <w:rPr>
          <w:rFonts w:cs="Times New Roman"/>
        </w:rPr>
        <w:t xml:space="preserve">of target </w:t>
      </w:r>
      <w:r w:rsidR="00AC67F3" w:rsidRPr="008D0A0F">
        <w:rPr>
          <w:rFonts w:cs="Times New Roman"/>
        </w:rPr>
        <w:t>DOIP service</w:t>
      </w:r>
      <w:r w:rsidRPr="008D0A0F">
        <w:rPr>
          <w:rFonts w:cs="Times New Roman"/>
        </w:rPr>
        <w:t>.</w:t>
      </w:r>
    </w:p>
    <w:p w14:paraId="33FA9515"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Op.Create</w:t>
      </w:r>
      <w:proofErr w:type="spellEnd"/>
      <w:r w:rsidRPr="008D0A0F">
        <w:rPr>
          <w:rFonts w:cs="Times New Roman"/>
        </w:rPr>
        <w:t>”.</w:t>
      </w:r>
    </w:p>
    <w:p w14:paraId="2F361861" w14:textId="432F47F2" w:rsidR="00FA13A7" w:rsidRPr="008D0A0F" w:rsidRDefault="00FA13A7" w:rsidP="00FA13A7">
      <w:pPr>
        <w:pStyle w:val="a8"/>
        <w:numPr>
          <w:ilvl w:val="3"/>
          <w:numId w:val="30"/>
        </w:numPr>
        <w:ind w:firstLineChars="0"/>
        <w:rPr>
          <w:rFonts w:cs="Times New Roman"/>
        </w:rPr>
      </w:pPr>
      <w:r w:rsidRPr="008D0A0F">
        <w:rPr>
          <w:rFonts w:cs="Times New Roman"/>
        </w:rPr>
        <w:t>response: status code</w:t>
      </w:r>
      <w:r w:rsidR="00D01F1F" w:rsidRPr="008D0A0F">
        <w:rPr>
          <w:rFonts w:cs="Times New Roman"/>
        </w:rPr>
        <w:t xml:space="preserve">, see </w:t>
      </w:r>
      <w:r w:rsidR="002B179E" w:rsidRPr="008D0A0F">
        <w:rPr>
          <w:rFonts w:cs="Times New Roman"/>
        </w:rPr>
        <w:t>section</w:t>
      </w:r>
      <w:r w:rsidR="00D01F1F" w:rsidRPr="008D0A0F">
        <w:rPr>
          <w:rFonts w:cs="Times New Roman"/>
        </w:rPr>
        <w:t xml:space="preserve"> </w:t>
      </w:r>
      <w:r w:rsidR="001A33D3">
        <w:rPr>
          <w:rFonts w:cs="Times New Roman"/>
        </w:rPr>
        <w:fldChar w:fldCharType="begin"/>
      </w:r>
      <w:r w:rsidR="001A33D3">
        <w:rPr>
          <w:rFonts w:cs="Times New Roman"/>
        </w:rPr>
        <w:instrText xml:space="preserve"> REF _Ref75170011 \r \h </w:instrText>
      </w:r>
      <w:r w:rsidR="001A33D3">
        <w:rPr>
          <w:rFonts w:cs="Times New Roman"/>
        </w:rPr>
      </w:r>
      <w:r w:rsidR="001A33D3">
        <w:rPr>
          <w:rFonts w:cs="Times New Roman"/>
        </w:rPr>
        <w:fldChar w:fldCharType="separate"/>
      </w:r>
      <w:r w:rsidR="003B780D">
        <w:rPr>
          <w:rFonts w:cs="Times New Roman"/>
        </w:rPr>
        <w:t>6.3</w:t>
      </w:r>
      <w:r w:rsidR="001A33D3">
        <w:rPr>
          <w:rFonts w:cs="Times New Roman"/>
        </w:rPr>
        <w:fldChar w:fldCharType="end"/>
      </w:r>
      <w:r w:rsidR="00D01F1F" w:rsidRPr="008D0A0F">
        <w:rPr>
          <w:rFonts w:cs="Times New Roman"/>
        </w:rPr>
        <w:t xml:space="preserve"> for detail.</w:t>
      </w:r>
    </w:p>
    <w:p w14:paraId="4951FB3C" w14:textId="77777777" w:rsidR="00FA13A7" w:rsidRPr="008D0A0F" w:rsidRDefault="00FA13A7" w:rsidP="00FA13A7">
      <w:pPr>
        <w:pStyle w:val="a8"/>
        <w:numPr>
          <w:ilvl w:val="3"/>
          <w:numId w:val="30"/>
        </w:numPr>
        <w:ind w:firstLineChars="0"/>
        <w:rPr>
          <w:rFonts w:cs="Times New Roman"/>
        </w:rPr>
      </w:pPr>
      <w:r w:rsidRPr="008D0A0F">
        <w:rPr>
          <w:rFonts w:cs="Times New Roman"/>
        </w:rPr>
        <w:t>attributes: none.</w:t>
      </w:r>
    </w:p>
    <w:p w14:paraId="691FF6E6" w14:textId="77777777" w:rsidR="00FA13A7" w:rsidRPr="008D0A0F" w:rsidRDefault="00FA13A7" w:rsidP="00335AC2">
      <w:pPr>
        <w:pStyle w:val="a8"/>
        <w:numPr>
          <w:ilvl w:val="0"/>
          <w:numId w:val="57"/>
        </w:numPr>
        <w:ind w:left="1276" w:firstLineChars="0"/>
        <w:rPr>
          <w:rFonts w:cs="Times New Roman"/>
        </w:rPr>
      </w:pPr>
      <w:r w:rsidRPr="008D0A0F">
        <w:rPr>
          <w:rFonts w:cs="Times New Roman"/>
        </w:rPr>
        <w:t>Message Body: the default serialization of the object without element data.</w:t>
      </w:r>
    </w:p>
    <w:p w14:paraId="619EE81B" w14:textId="5A8A3494" w:rsidR="00351A27" w:rsidRDefault="00FA13A7" w:rsidP="00335AC2">
      <w:pPr>
        <w:pStyle w:val="3"/>
      </w:pPr>
      <w:bookmarkStart w:id="98" w:name="_Toc75170676"/>
      <w:bookmarkStart w:id="99" w:name="_Toc75173246"/>
      <w:bookmarkStart w:id="100" w:name="_Toc75174358"/>
      <w:bookmarkStart w:id="101" w:name="_Toc75190349"/>
      <w:bookmarkStart w:id="102" w:name="_Toc75190534"/>
      <w:bookmarkStart w:id="103" w:name="_Toc75252972"/>
      <w:bookmarkEnd w:id="98"/>
      <w:bookmarkEnd w:id="99"/>
      <w:bookmarkEnd w:id="100"/>
      <w:bookmarkEnd w:id="101"/>
      <w:bookmarkEnd w:id="102"/>
      <w:r w:rsidRPr="008D0A0F">
        <w:t>0.DOIP/</w:t>
      </w:r>
      <w:proofErr w:type="spellStart"/>
      <w:r w:rsidRPr="008D0A0F">
        <w:t>Op.Delete</w:t>
      </w:r>
      <w:bookmarkEnd w:id="103"/>
      <w:proofErr w:type="spellEnd"/>
    </w:p>
    <w:p w14:paraId="31BA3CD1" w14:textId="73E6DBC6" w:rsidR="00FA13A7" w:rsidRPr="008D0A0F" w:rsidRDefault="00FA13A7" w:rsidP="00335AC2">
      <w:r w:rsidRPr="008D0A0F">
        <w:t>An operation to remove the target DO from the management of the DOIP service.</w:t>
      </w:r>
    </w:p>
    <w:p w14:paraId="50BBEA34" w14:textId="77777777" w:rsidR="00FA13A7" w:rsidRPr="008D0A0F" w:rsidRDefault="00FA13A7" w:rsidP="00335AC2">
      <w:pPr>
        <w:pStyle w:val="a8"/>
        <w:numPr>
          <w:ilvl w:val="0"/>
          <w:numId w:val="58"/>
        </w:numPr>
        <w:ind w:firstLineChars="0"/>
        <w:rPr>
          <w:rFonts w:cs="Times New Roman"/>
        </w:rPr>
      </w:pPr>
      <w:r w:rsidRPr="008D0A0F">
        <w:rPr>
          <w:rFonts w:cs="Times New Roman"/>
        </w:rPr>
        <w:t>Request</w:t>
      </w:r>
    </w:p>
    <w:p w14:paraId="5414A348" w14:textId="77777777" w:rsidR="00FA13A7" w:rsidRPr="008D0A0F" w:rsidRDefault="00FA13A7" w:rsidP="00335AC2">
      <w:pPr>
        <w:pStyle w:val="a8"/>
        <w:numPr>
          <w:ilvl w:val="0"/>
          <w:numId w:val="59"/>
        </w:numPr>
        <w:ind w:left="1276" w:firstLineChars="0"/>
        <w:rPr>
          <w:rFonts w:cs="Times New Roman"/>
        </w:rPr>
      </w:pPr>
      <w:r w:rsidRPr="008D0A0F">
        <w:rPr>
          <w:rFonts w:cs="Times New Roman"/>
        </w:rPr>
        <w:t>Message header parameters:</w:t>
      </w:r>
    </w:p>
    <w:p w14:paraId="36C8EB8E" w14:textId="34DCFA01"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0954BF">
        <w:rPr>
          <w:rFonts w:cs="Times New Roman"/>
        </w:rPr>
        <w:t>identifier</w:t>
      </w:r>
      <w:r w:rsidR="000954BF" w:rsidRPr="008D0A0F">
        <w:rPr>
          <w:rFonts w:cs="Times New Roman"/>
        </w:rPr>
        <w:t xml:space="preserve"> </w:t>
      </w:r>
      <w:r w:rsidRPr="008D0A0F">
        <w:rPr>
          <w:rFonts w:cs="Times New Roman"/>
        </w:rPr>
        <w:t>of target DO.</w:t>
      </w:r>
    </w:p>
    <w:p w14:paraId="55017DBA"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Op.Delete</w:t>
      </w:r>
      <w:proofErr w:type="spellEnd"/>
      <w:r w:rsidRPr="008D0A0F">
        <w:rPr>
          <w:rFonts w:cs="Times New Roman"/>
        </w:rPr>
        <w:t>”.</w:t>
      </w:r>
    </w:p>
    <w:p w14:paraId="35412BED" w14:textId="77777777" w:rsidR="00FA13A7" w:rsidRPr="008D0A0F" w:rsidRDefault="00FA13A7" w:rsidP="00FA13A7">
      <w:pPr>
        <w:pStyle w:val="a8"/>
        <w:numPr>
          <w:ilvl w:val="3"/>
          <w:numId w:val="30"/>
        </w:numPr>
        <w:ind w:firstLineChars="0"/>
        <w:rPr>
          <w:rFonts w:cs="Times New Roman"/>
        </w:rPr>
      </w:pPr>
      <w:r w:rsidRPr="008D0A0F">
        <w:rPr>
          <w:rFonts w:cs="Times New Roman"/>
        </w:rPr>
        <w:lastRenderedPageBreak/>
        <w:t>response: none.</w:t>
      </w:r>
    </w:p>
    <w:p w14:paraId="203EF765" w14:textId="77777777" w:rsidR="00FA13A7" w:rsidRPr="008D0A0F" w:rsidRDefault="00FA13A7" w:rsidP="00FA13A7">
      <w:pPr>
        <w:pStyle w:val="a8"/>
        <w:numPr>
          <w:ilvl w:val="3"/>
          <w:numId w:val="30"/>
        </w:numPr>
        <w:ind w:firstLineChars="0"/>
        <w:rPr>
          <w:rFonts w:cs="Times New Roman"/>
        </w:rPr>
      </w:pPr>
      <w:r w:rsidRPr="008D0A0F">
        <w:rPr>
          <w:rFonts w:cs="Times New Roman"/>
        </w:rPr>
        <w:t>attributes: none.</w:t>
      </w:r>
    </w:p>
    <w:p w14:paraId="2AA59E6E" w14:textId="77777777" w:rsidR="00FA13A7" w:rsidRPr="008D0A0F" w:rsidRDefault="00FA13A7" w:rsidP="00335AC2">
      <w:pPr>
        <w:pStyle w:val="a8"/>
        <w:numPr>
          <w:ilvl w:val="0"/>
          <w:numId w:val="59"/>
        </w:numPr>
        <w:ind w:left="1276" w:firstLineChars="0"/>
        <w:rPr>
          <w:rFonts w:cs="Times New Roman"/>
        </w:rPr>
      </w:pPr>
      <w:r w:rsidRPr="008D0A0F">
        <w:rPr>
          <w:rFonts w:cs="Times New Roman"/>
        </w:rPr>
        <w:t xml:space="preserve">Message Body: </w:t>
      </w:r>
      <w:r w:rsidR="001F45F4" w:rsidRPr="008D0A0F">
        <w:rPr>
          <w:rFonts w:cs="Times New Roman"/>
        </w:rPr>
        <w:t>n</w:t>
      </w:r>
      <w:r w:rsidRPr="008D0A0F">
        <w:rPr>
          <w:rFonts w:cs="Times New Roman"/>
        </w:rPr>
        <w:t>one</w:t>
      </w:r>
      <w:r w:rsidR="001F45F4" w:rsidRPr="008D0A0F">
        <w:rPr>
          <w:rFonts w:cs="Times New Roman"/>
        </w:rPr>
        <w:t>.</w:t>
      </w:r>
    </w:p>
    <w:p w14:paraId="2EBBB967" w14:textId="77777777" w:rsidR="00FA13A7" w:rsidRPr="008D0A0F" w:rsidRDefault="00FA13A7" w:rsidP="00335AC2">
      <w:pPr>
        <w:pStyle w:val="a8"/>
        <w:numPr>
          <w:ilvl w:val="0"/>
          <w:numId w:val="58"/>
        </w:numPr>
        <w:ind w:firstLineChars="0"/>
        <w:rPr>
          <w:rFonts w:cs="Times New Roman"/>
        </w:rPr>
      </w:pPr>
      <w:r w:rsidRPr="008D0A0F">
        <w:rPr>
          <w:rFonts w:cs="Times New Roman"/>
        </w:rPr>
        <w:t>Response</w:t>
      </w:r>
    </w:p>
    <w:p w14:paraId="72C47D48" w14:textId="77777777" w:rsidR="00FA13A7" w:rsidRPr="008D0A0F" w:rsidRDefault="00FA13A7" w:rsidP="00335AC2">
      <w:pPr>
        <w:pStyle w:val="a8"/>
        <w:numPr>
          <w:ilvl w:val="0"/>
          <w:numId w:val="60"/>
        </w:numPr>
        <w:ind w:left="1276" w:firstLineChars="0"/>
        <w:rPr>
          <w:rFonts w:cs="Times New Roman"/>
        </w:rPr>
      </w:pPr>
      <w:r w:rsidRPr="008D0A0F">
        <w:rPr>
          <w:rFonts w:cs="Times New Roman"/>
        </w:rPr>
        <w:t>Message header parameters:</w:t>
      </w:r>
    </w:p>
    <w:p w14:paraId="77071D54" w14:textId="077B769A"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0954BF">
        <w:rPr>
          <w:rFonts w:cs="Times New Roman"/>
        </w:rPr>
        <w:t>identifier</w:t>
      </w:r>
      <w:r w:rsidR="000954BF" w:rsidRPr="008D0A0F">
        <w:rPr>
          <w:rFonts w:cs="Times New Roman"/>
        </w:rPr>
        <w:t xml:space="preserve"> </w:t>
      </w:r>
      <w:r w:rsidRPr="008D0A0F">
        <w:rPr>
          <w:rFonts w:cs="Times New Roman"/>
        </w:rPr>
        <w:t>of target DO.</w:t>
      </w:r>
    </w:p>
    <w:p w14:paraId="66FD0830"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w:t>
      </w:r>
      <w:proofErr w:type="gramStart"/>
      <w:r w:rsidRPr="008D0A0F">
        <w:rPr>
          <w:rFonts w:cs="Times New Roman"/>
        </w:rPr>
        <w:t>0.DOIP</w:t>
      </w:r>
      <w:proofErr w:type="gramEnd"/>
      <w:r w:rsidRPr="008D0A0F">
        <w:rPr>
          <w:rFonts w:cs="Times New Roman"/>
        </w:rPr>
        <w:t>/Op. Delete”.</w:t>
      </w:r>
    </w:p>
    <w:p w14:paraId="14301034" w14:textId="66718A70" w:rsidR="00FA13A7" w:rsidRPr="008D0A0F" w:rsidRDefault="00FA13A7" w:rsidP="00FA13A7">
      <w:pPr>
        <w:pStyle w:val="a8"/>
        <w:numPr>
          <w:ilvl w:val="3"/>
          <w:numId w:val="30"/>
        </w:numPr>
        <w:ind w:firstLineChars="0"/>
        <w:rPr>
          <w:rFonts w:cs="Times New Roman"/>
        </w:rPr>
      </w:pPr>
      <w:r w:rsidRPr="008D0A0F">
        <w:rPr>
          <w:rFonts w:cs="Times New Roman"/>
        </w:rPr>
        <w:t>response: status code</w:t>
      </w:r>
      <w:r w:rsidR="00D01F1F" w:rsidRPr="008D0A0F">
        <w:rPr>
          <w:rFonts w:cs="Times New Roman"/>
        </w:rPr>
        <w:t xml:space="preserve">, see </w:t>
      </w:r>
      <w:r w:rsidR="002B179E" w:rsidRPr="008D0A0F">
        <w:rPr>
          <w:rFonts w:cs="Times New Roman"/>
        </w:rPr>
        <w:t>section</w:t>
      </w:r>
      <w:r w:rsidR="00D01F1F" w:rsidRPr="008D0A0F">
        <w:rPr>
          <w:rFonts w:cs="Times New Roman"/>
        </w:rPr>
        <w:t xml:space="preserve"> </w:t>
      </w:r>
      <w:r w:rsidR="001A33D3">
        <w:rPr>
          <w:rFonts w:cs="Times New Roman"/>
        </w:rPr>
        <w:fldChar w:fldCharType="begin"/>
      </w:r>
      <w:r w:rsidR="001A33D3">
        <w:rPr>
          <w:rFonts w:cs="Times New Roman"/>
        </w:rPr>
        <w:instrText xml:space="preserve"> REF _Ref75170011 \r \h </w:instrText>
      </w:r>
      <w:r w:rsidR="001A33D3">
        <w:rPr>
          <w:rFonts w:cs="Times New Roman"/>
        </w:rPr>
      </w:r>
      <w:r w:rsidR="001A33D3">
        <w:rPr>
          <w:rFonts w:cs="Times New Roman"/>
        </w:rPr>
        <w:fldChar w:fldCharType="separate"/>
      </w:r>
      <w:r w:rsidR="003B780D">
        <w:rPr>
          <w:rFonts w:cs="Times New Roman"/>
        </w:rPr>
        <w:t>6.3</w:t>
      </w:r>
      <w:r w:rsidR="001A33D3">
        <w:rPr>
          <w:rFonts w:cs="Times New Roman"/>
        </w:rPr>
        <w:fldChar w:fldCharType="end"/>
      </w:r>
      <w:r w:rsidR="00D01F1F" w:rsidRPr="008D0A0F">
        <w:rPr>
          <w:rFonts w:cs="Times New Roman"/>
        </w:rPr>
        <w:t xml:space="preserve"> for detail.</w:t>
      </w:r>
    </w:p>
    <w:p w14:paraId="12EA4A8C" w14:textId="77777777" w:rsidR="00FA13A7" w:rsidRPr="008D0A0F" w:rsidRDefault="00FA13A7" w:rsidP="00FA13A7">
      <w:pPr>
        <w:pStyle w:val="a8"/>
        <w:numPr>
          <w:ilvl w:val="3"/>
          <w:numId w:val="30"/>
        </w:numPr>
        <w:ind w:firstLineChars="0"/>
        <w:rPr>
          <w:rFonts w:cs="Times New Roman"/>
        </w:rPr>
      </w:pPr>
      <w:r w:rsidRPr="008D0A0F">
        <w:rPr>
          <w:rFonts w:cs="Times New Roman"/>
        </w:rPr>
        <w:t>attributes: none.</w:t>
      </w:r>
    </w:p>
    <w:p w14:paraId="413AA46B" w14:textId="77777777" w:rsidR="00FA13A7" w:rsidRPr="008D0A0F" w:rsidRDefault="00FA13A7" w:rsidP="00335AC2">
      <w:pPr>
        <w:pStyle w:val="a8"/>
        <w:numPr>
          <w:ilvl w:val="0"/>
          <w:numId w:val="60"/>
        </w:numPr>
        <w:ind w:left="1276" w:firstLineChars="0"/>
        <w:rPr>
          <w:rFonts w:cs="Times New Roman"/>
        </w:rPr>
      </w:pPr>
      <w:r w:rsidRPr="008D0A0F">
        <w:rPr>
          <w:rFonts w:cs="Times New Roman"/>
        </w:rPr>
        <w:t>Message Body (option): arbitrary response description string.</w:t>
      </w:r>
    </w:p>
    <w:p w14:paraId="411E7C49" w14:textId="1089DB44" w:rsidR="00351A27" w:rsidRDefault="00FA13A7" w:rsidP="00335AC2">
      <w:pPr>
        <w:pStyle w:val="3"/>
      </w:pPr>
      <w:bookmarkStart w:id="104" w:name="_Toc75170678"/>
      <w:bookmarkStart w:id="105" w:name="_Toc75173248"/>
      <w:bookmarkStart w:id="106" w:name="_Toc75174360"/>
      <w:bookmarkStart w:id="107" w:name="_Toc75190351"/>
      <w:bookmarkStart w:id="108" w:name="_Toc75190536"/>
      <w:bookmarkStart w:id="109" w:name="_Toc75252973"/>
      <w:bookmarkEnd w:id="104"/>
      <w:bookmarkEnd w:id="105"/>
      <w:bookmarkEnd w:id="106"/>
      <w:bookmarkEnd w:id="107"/>
      <w:bookmarkEnd w:id="108"/>
      <w:r w:rsidRPr="008D0A0F">
        <w:t>0.DOIP/</w:t>
      </w:r>
      <w:proofErr w:type="spellStart"/>
      <w:r w:rsidRPr="008D0A0F">
        <w:t>Op.Update</w:t>
      </w:r>
      <w:bookmarkEnd w:id="109"/>
      <w:proofErr w:type="spellEnd"/>
    </w:p>
    <w:p w14:paraId="19403919" w14:textId="14E5A2DC" w:rsidR="00FA13A7" w:rsidRPr="008D0A0F" w:rsidRDefault="00FA13A7" w:rsidP="00335AC2">
      <w:r w:rsidRPr="008D0A0F">
        <w:t>An operation to update (some parts of the) information represented by the target DO.</w:t>
      </w:r>
    </w:p>
    <w:p w14:paraId="4FDB339F" w14:textId="77777777" w:rsidR="00FA13A7" w:rsidRPr="008D0A0F" w:rsidRDefault="00FA13A7" w:rsidP="00335AC2">
      <w:pPr>
        <w:pStyle w:val="a8"/>
        <w:numPr>
          <w:ilvl w:val="0"/>
          <w:numId w:val="61"/>
        </w:numPr>
        <w:ind w:firstLineChars="0"/>
        <w:rPr>
          <w:rFonts w:cs="Times New Roman"/>
        </w:rPr>
      </w:pPr>
      <w:r w:rsidRPr="008D0A0F">
        <w:rPr>
          <w:rFonts w:cs="Times New Roman"/>
        </w:rPr>
        <w:t>Request</w:t>
      </w:r>
    </w:p>
    <w:p w14:paraId="27584CCE" w14:textId="77777777" w:rsidR="00FA13A7" w:rsidRPr="008D0A0F" w:rsidRDefault="00FA13A7" w:rsidP="00351A27">
      <w:pPr>
        <w:pStyle w:val="a8"/>
        <w:numPr>
          <w:ilvl w:val="0"/>
          <w:numId w:val="62"/>
        </w:numPr>
        <w:ind w:left="1276" w:firstLineChars="0"/>
        <w:rPr>
          <w:rFonts w:cs="Times New Roman"/>
        </w:rPr>
      </w:pPr>
      <w:r w:rsidRPr="008D0A0F">
        <w:rPr>
          <w:rFonts w:cs="Times New Roman"/>
        </w:rPr>
        <w:t>Message header parameters:</w:t>
      </w:r>
    </w:p>
    <w:p w14:paraId="01873FD9" w14:textId="587A1D79"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0954BF">
        <w:rPr>
          <w:rFonts w:cs="Times New Roman"/>
        </w:rPr>
        <w:t>identifier</w:t>
      </w:r>
      <w:r w:rsidR="000954BF" w:rsidRPr="008D0A0F">
        <w:rPr>
          <w:rFonts w:cs="Times New Roman"/>
        </w:rPr>
        <w:t xml:space="preserve"> </w:t>
      </w:r>
      <w:r w:rsidRPr="008D0A0F">
        <w:rPr>
          <w:rFonts w:cs="Times New Roman"/>
        </w:rPr>
        <w:t>of target DO.</w:t>
      </w:r>
    </w:p>
    <w:p w14:paraId="3CA92679"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Op.Update</w:t>
      </w:r>
      <w:proofErr w:type="spellEnd"/>
      <w:r w:rsidRPr="008D0A0F">
        <w:rPr>
          <w:rFonts w:cs="Times New Roman"/>
        </w:rPr>
        <w:t>”.</w:t>
      </w:r>
    </w:p>
    <w:p w14:paraId="4035C41A" w14:textId="77777777" w:rsidR="00FA13A7" w:rsidRPr="008D0A0F" w:rsidRDefault="00FA13A7" w:rsidP="00FA13A7">
      <w:pPr>
        <w:pStyle w:val="a8"/>
        <w:numPr>
          <w:ilvl w:val="3"/>
          <w:numId w:val="30"/>
        </w:numPr>
        <w:ind w:firstLineChars="0"/>
        <w:rPr>
          <w:rFonts w:cs="Times New Roman"/>
        </w:rPr>
      </w:pPr>
      <w:r w:rsidRPr="008D0A0F">
        <w:rPr>
          <w:rFonts w:cs="Times New Roman"/>
        </w:rPr>
        <w:t>response: none.</w:t>
      </w:r>
    </w:p>
    <w:p w14:paraId="69B0FE12" w14:textId="77777777" w:rsidR="00FA13A7" w:rsidRPr="008D0A0F" w:rsidRDefault="00FA13A7" w:rsidP="00FA13A7">
      <w:pPr>
        <w:pStyle w:val="a8"/>
        <w:numPr>
          <w:ilvl w:val="3"/>
          <w:numId w:val="30"/>
        </w:numPr>
        <w:ind w:firstLineChars="0"/>
        <w:rPr>
          <w:rFonts w:cs="Times New Roman"/>
        </w:rPr>
      </w:pPr>
      <w:r w:rsidRPr="008D0A0F">
        <w:rPr>
          <w:rFonts w:cs="Times New Roman"/>
        </w:rPr>
        <w:t>attributes: none.</w:t>
      </w:r>
    </w:p>
    <w:p w14:paraId="460FF692" w14:textId="77777777" w:rsidR="00FA13A7" w:rsidRPr="008D0A0F" w:rsidRDefault="00FA13A7" w:rsidP="00351A27">
      <w:pPr>
        <w:pStyle w:val="a8"/>
        <w:numPr>
          <w:ilvl w:val="0"/>
          <w:numId w:val="62"/>
        </w:numPr>
        <w:ind w:left="1276" w:firstLineChars="0"/>
        <w:rPr>
          <w:rFonts w:cs="Times New Roman"/>
        </w:rPr>
      </w:pPr>
      <w:r w:rsidRPr="008D0A0F">
        <w:rPr>
          <w:rFonts w:cs="Times New Roman"/>
        </w:rPr>
        <w:t>Message Body: a serialized digital object. The default serialization may be used if the object lacks element data (or if no element data is to be changed). Elements which are not intended to be changed can be omitted from the input.</w:t>
      </w:r>
    </w:p>
    <w:p w14:paraId="6D730671" w14:textId="77777777" w:rsidR="00FA13A7" w:rsidRPr="008D0A0F" w:rsidRDefault="00FA13A7" w:rsidP="00335AC2">
      <w:pPr>
        <w:pStyle w:val="a8"/>
        <w:numPr>
          <w:ilvl w:val="0"/>
          <w:numId w:val="61"/>
        </w:numPr>
        <w:ind w:firstLineChars="0"/>
        <w:rPr>
          <w:rFonts w:cs="Times New Roman"/>
        </w:rPr>
      </w:pPr>
      <w:r w:rsidRPr="008D0A0F">
        <w:rPr>
          <w:rFonts w:cs="Times New Roman"/>
        </w:rPr>
        <w:t>Response</w:t>
      </w:r>
    </w:p>
    <w:p w14:paraId="70CB2139" w14:textId="77777777" w:rsidR="00FA13A7" w:rsidRPr="008D0A0F" w:rsidRDefault="00FA13A7" w:rsidP="00351A27">
      <w:pPr>
        <w:pStyle w:val="a8"/>
        <w:numPr>
          <w:ilvl w:val="0"/>
          <w:numId w:val="63"/>
        </w:numPr>
        <w:ind w:left="1276" w:firstLineChars="0"/>
        <w:rPr>
          <w:rFonts w:cs="Times New Roman"/>
        </w:rPr>
      </w:pPr>
      <w:r w:rsidRPr="008D0A0F">
        <w:rPr>
          <w:rFonts w:cs="Times New Roman"/>
        </w:rPr>
        <w:t>Message header parameters:</w:t>
      </w:r>
    </w:p>
    <w:p w14:paraId="3BC6716E" w14:textId="510F56BF"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0954BF">
        <w:rPr>
          <w:rFonts w:cs="Times New Roman"/>
        </w:rPr>
        <w:t>identifier</w:t>
      </w:r>
      <w:r w:rsidR="000954BF" w:rsidRPr="008D0A0F">
        <w:rPr>
          <w:rFonts w:cs="Times New Roman"/>
        </w:rPr>
        <w:t xml:space="preserve"> </w:t>
      </w:r>
      <w:r w:rsidRPr="008D0A0F">
        <w:rPr>
          <w:rFonts w:cs="Times New Roman"/>
        </w:rPr>
        <w:t>of target DO.</w:t>
      </w:r>
    </w:p>
    <w:p w14:paraId="46FA6E30"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Op.Update</w:t>
      </w:r>
      <w:proofErr w:type="spellEnd"/>
      <w:r w:rsidRPr="008D0A0F">
        <w:rPr>
          <w:rFonts w:cs="Times New Roman"/>
        </w:rPr>
        <w:t>”.</w:t>
      </w:r>
    </w:p>
    <w:p w14:paraId="1062107D" w14:textId="17E34813" w:rsidR="00FA13A7" w:rsidRPr="008D0A0F" w:rsidRDefault="00FA13A7" w:rsidP="00FA13A7">
      <w:pPr>
        <w:pStyle w:val="a8"/>
        <w:numPr>
          <w:ilvl w:val="3"/>
          <w:numId w:val="30"/>
        </w:numPr>
        <w:ind w:firstLineChars="0"/>
        <w:rPr>
          <w:rFonts w:cs="Times New Roman"/>
        </w:rPr>
      </w:pPr>
      <w:r w:rsidRPr="008D0A0F">
        <w:rPr>
          <w:rFonts w:cs="Times New Roman"/>
        </w:rPr>
        <w:t>response: status code</w:t>
      </w:r>
      <w:r w:rsidR="00D01F1F" w:rsidRPr="008D0A0F">
        <w:rPr>
          <w:rFonts w:cs="Times New Roman"/>
        </w:rPr>
        <w:t xml:space="preserve">, see </w:t>
      </w:r>
      <w:r w:rsidR="002B179E" w:rsidRPr="008D0A0F">
        <w:rPr>
          <w:rFonts w:cs="Times New Roman"/>
        </w:rPr>
        <w:t>section</w:t>
      </w:r>
      <w:r w:rsidR="00D01F1F" w:rsidRPr="008D0A0F">
        <w:rPr>
          <w:rFonts w:cs="Times New Roman"/>
        </w:rPr>
        <w:t xml:space="preserve"> </w:t>
      </w:r>
      <w:r w:rsidR="001A33D3">
        <w:rPr>
          <w:rFonts w:cs="Times New Roman"/>
        </w:rPr>
        <w:fldChar w:fldCharType="begin"/>
      </w:r>
      <w:r w:rsidR="001A33D3">
        <w:rPr>
          <w:rFonts w:cs="Times New Roman"/>
        </w:rPr>
        <w:instrText xml:space="preserve"> REF _Ref75170011 \r \h </w:instrText>
      </w:r>
      <w:r w:rsidR="001A33D3">
        <w:rPr>
          <w:rFonts w:cs="Times New Roman"/>
        </w:rPr>
      </w:r>
      <w:r w:rsidR="001A33D3">
        <w:rPr>
          <w:rFonts w:cs="Times New Roman"/>
        </w:rPr>
        <w:fldChar w:fldCharType="separate"/>
      </w:r>
      <w:r w:rsidR="003B780D">
        <w:rPr>
          <w:rFonts w:cs="Times New Roman"/>
        </w:rPr>
        <w:t>6.3</w:t>
      </w:r>
      <w:r w:rsidR="001A33D3">
        <w:rPr>
          <w:rFonts w:cs="Times New Roman"/>
        </w:rPr>
        <w:fldChar w:fldCharType="end"/>
      </w:r>
      <w:r w:rsidR="00D01F1F" w:rsidRPr="008D0A0F">
        <w:rPr>
          <w:rFonts w:cs="Times New Roman"/>
        </w:rPr>
        <w:t xml:space="preserve"> for detail.</w:t>
      </w:r>
    </w:p>
    <w:p w14:paraId="1D1F5837" w14:textId="77777777" w:rsidR="00FA13A7" w:rsidRPr="008D0A0F" w:rsidRDefault="00FA13A7" w:rsidP="00FA13A7">
      <w:pPr>
        <w:pStyle w:val="a8"/>
        <w:numPr>
          <w:ilvl w:val="3"/>
          <w:numId w:val="30"/>
        </w:numPr>
        <w:ind w:firstLineChars="0"/>
        <w:rPr>
          <w:rFonts w:cs="Times New Roman"/>
        </w:rPr>
      </w:pPr>
      <w:r w:rsidRPr="008D0A0F">
        <w:rPr>
          <w:rFonts w:cs="Times New Roman"/>
        </w:rPr>
        <w:t>attributes: none.</w:t>
      </w:r>
    </w:p>
    <w:p w14:paraId="5687F06C" w14:textId="77777777" w:rsidR="00FA13A7" w:rsidRPr="008D0A0F" w:rsidRDefault="00FA13A7" w:rsidP="00351A27">
      <w:pPr>
        <w:pStyle w:val="a8"/>
        <w:numPr>
          <w:ilvl w:val="0"/>
          <w:numId w:val="63"/>
        </w:numPr>
        <w:ind w:left="1276" w:firstLineChars="0"/>
        <w:rPr>
          <w:rFonts w:cs="Times New Roman"/>
        </w:rPr>
      </w:pPr>
      <w:r w:rsidRPr="008D0A0F">
        <w:rPr>
          <w:rFonts w:cs="Times New Roman"/>
        </w:rPr>
        <w:t>Message Body: the default serialization of the object without element data.</w:t>
      </w:r>
    </w:p>
    <w:p w14:paraId="71A576A9" w14:textId="74201A5E" w:rsidR="00351A27" w:rsidRDefault="00FA13A7" w:rsidP="00351A27">
      <w:pPr>
        <w:pStyle w:val="3"/>
      </w:pPr>
      <w:bookmarkStart w:id="110" w:name="_Toc75170680"/>
      <w:bookmarkStart w:id="111" w:name="_Toc75173250"/>
      <w:bookmarkStart w:id="112" w:name="_Toc75174362"/>
      <w:bookmarkStart w:id="113" w:name="_Toc75190353"/>
      <w:bookmarkStart w:id="114" w:name="_Toc75190538"/>
      <w:bookmarkStart w:id="115" w:name="_Toc75252974"/>
      <w:bookmarkEnd w:id="110"/>
      <w:bookmarkEnd w:id="111"/>
      <w:bookmarkEnd w:id="112"/>
      <w:bookmarkEnd w:id="113"/>
      <w:bookmarkEnd w:id="114"/>
      <w:r w:rsidRPr="008D0A0F">
        <w:t>0.DOIP/</w:t>
      </w:r>
      <w:proofErr w:type="spellStart"/>
      <w:r w:rsidRPr="008D0A0F">
        <w:t>Op.Search</w:t>
      </w:r>
      <w:bookmarkEnd w:id="115"/>
      <w:proofErr w:type="spellEnd"/>
    </w:p>
    <w:p w14:paraId="24C5B292" w14:textId="6D29A4D5" w:rsidR="00FA13A7" w:rsidRPr="008D0A0F" w:rsidRDefault="00FA13A7" w:rsidP="00351A27">
      <w:r w:rsidRPr="008D0A0F">
        <w:t>An operation to discover digital objects by searching metadata contained in the set of digital objects managed by the DOIP service.</w:t>
      </w:r>
    </w:p>
    <w:p w14:paraId="4F6055BE" w14:textId="77777777" w:rsidR="00FA13A7" w:rsidRPr="008D0A0F" w:rsidRDefault="00FA13A7" w:rsidP="00351A27">
      <w:pPr>
        <w:pStyle w:val="a8"/>
        <w:numPr>
          <w:ilvl w:val="0"/>
          <w:numId w:val="64"/>
        </w:numPr>
        <w:ind w:firstLineChars="0"/>
        <w:rPr>
          <w:rFonts w:cs="Times New Roman"/>
        </w:rPr>
      </w:pPr>
      <w:r w:rsidRPr="008D0A0F">
        <w:rPr>
          <w:rFonts w:cs="Times New Roman"/>
        </w:rPr>
        <w:t>Request</w:t>
      </w:r>
    </w:p>
    <w:p w14:paraId="3DC63789" w14:textId="77777777" w:rsidR="00FA13A7" w:rsidRPr="008D0A0F" w:rsidRDefault="00FA13A7" w:rsidP="00351A27">
      <w:pPr>
        <w:pStyle w:val="a8"/>
        <w:numPr>
          <w:ilvl w:val="0"/>
          <w:numId w:val="65"/>
        </w:numPr>
        <w:ind w:left="1276" w:firstLineChars="0"/>
        <w:rPr>
          <w:rFonts w:cs="Times New Roman"/>
        </w:rPr>
      </w:pPr>
      <w:r w:rsidRPr="008D0A0F">
        <w:rPr>
          <w:rFonts w:cs="Times New Roman"/>
        </w:rPr>
        <w:t>Message header parameters:</w:t>
      </w:r>
    </w:p>
    <w:p w14:paraId="784D509E" w14:textId="4362B535"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0954BF">
        <w:rPr>
          <w:rFonts w:cs="Times New Roman"/>
        </w:rPr>
        <w:t>identifier</w:t>
      </w:r>
      <w:r w:rsidR="000954BF" w:rsidRPr="008D0A0F">
        <w:rPr>
          <w:rFonts w:cs="Times New Roman"/>
        </w:rPr>
        <w:t xml:space="preserve"> </w:t>
      </w:r>
      <w:r w:rsidRPr="008D0A0F">
        <w:rPr>
          <w:rFonts w:cs="Times New Roman"/>
        </w:rPr>
        <w:t>of target DOIP service.</w:t>
      </w:r>
    </w:p>
    <w:p w14:paraId="491AB309"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Op.Search</w:t>
      </w:r>
      <w:proofErr w:type="spellEnd"/>
      <w:r w:rsidRPr="008D0A0F">
        <w:rPr>
          <w:rFonts w:cs="Times New Roman"/>
        </w:rPr>
        <w:t>”.</w:t>
      </w:r>
    </w:p>
    <w:p w14:paraId="20534101" w14:textId="77777777" w:rsidR="00FA13A7" w:rsidRPr="008D0A0F" w:rsidRDefault="00FA13A7" w:rsidP="00FA13A7">
      <w:pPr>
        <w:pStyle w:val="a8"/>
        <w:numPr>
          <w:ilvl w:val="3"/>
          <w:numId w:val="30"/>
        </w:numPr>
        <w:ind w:firstLineChars="0"/>
        <w:rPr>
          <w:rFonts w:cs="Times New Roman"/>
        </w:rPr>
      </w:pPr>
      <w:r w:rsidRPr="008D0A0F">
        <w:rPr>
          <w:rFonts w:cs="Times New Roman"/>
        </w:rPr>
        <w:t xml:space="preserve">response: </w:t>
      </w:r>
      <w:r w:rsidR="00A40404" w:rsidRPr="008D0A0F">
        <w:rPr>
          <w:rFonts w:cs="Times New Roman"/>
        </w:rPr>
        <w:t>none</w:t>
      </w:r>
      <w:r w:rsidRPr="008D0A0F">
        <w:rPr>
          <w:rFonts w:cs="Times New Roman"/>
        </w:rPr>
        <w:t>.</w:t>
      </w:r>
    </w:p>
    <w:p w14:paraId="34F189F2" w14:textId="77777777" w:rsidR="00FA13A7" w:rsidRPr="008D0A0F" w:rsidRDefault="00FA13A7" w:rsidP="00FA13A7">
      <w:pPr>
        <w:pStyle w:val="a8"/>
        <w:numPr>
          <w:ilvl w:val="3"/>
          <w:numId w:val="30"/>
        </w:numPr>
        <w:ind w:firstLineChars="0"/>
        <w:rPr>
          <w:rFonts w:cs="Times New Roman"/>
        </w:rPr>
      </w:pPr>
      <w:r w:rsidRPr="008D0A0F">
        <w:rPr>
          <w:rFonts w:cs="Times New Roman"/>
        </w:rPr>
        <w:t xml:space="preserve">attributes: </w:t>
      </w:r>
    </w:p>
    <w:p w14:paraId="3145E6CD" w14:textId="77777777" w:rsidR="00FA13A7" w:rsidRPr="008D0A0F" w:rsidRDefault="00FA13A7" w:rsidP="00FA13A7">
      <w:pPr>
        <w:pStyle w:val="a8"/>
        <w:numPr>
          <w:ilvl w:val="4"/>
          <w:numId w:val="30"/>
        </w:numPr>
        <w:ind w:firstLineChars="0"/>
        <w:rPr>
          <w:rFonts w:cs="Times New Roman"/>
        </w:rPr>
      </w:pPr>
      <w:r w:rsidRPr="008D0A0F">
        <w:rPr>
          <w:rFonts w:cs="Times New Roman"/>
        </w:rPr>
        <w:t>"query": the search query to be performed, in a textual representation</w:t>
      </w:r>
      <w:r w:rsidR="00036E4E" w:rsidRPr="008D0A0F">
        <w:rPr>
          <w:rFonts w:cs="Times New Roman"/>
        </w:rPr>
        <w:t>.</w:t>
      </w:r>
    </w:p>
    <w:p w14:paraId="61B410CD" w14:textId="77777777" w:rsidR="00FA13A7" w:rsidRPr="008D0A0F" w:rsidRDefault="00FA13A7" w:rsidP="00FA13A7">
      <w:pPr>
        <w:pStyle w:val="a8"/>
        <w:numPr>
          <w:ilvl w:val="4"/>
          <w:numId w:val="30"/>
        </w:numPr>
        <w:ind w:firstLineChars="0"/>
        <w:rPr>
          <w:rFonts w:cs="Times New Roman"/>
        </w:rPr>
      </w:pPr>
      <w:r w:rsidRPr="008D0A0F">
        <w:rPr>
          <w:rFonts w:cs="Times New Roman"/>
        </w:rPr>
        <w:t>"</w:t>
      </w:r>
      <w:proofErr w:type="spellStart"/>
      <w:r w:rsidRPr="008D0A0F">
        <w:rPr>
          <w:rFonts w:cs="Times New Roman"/>
        </w:rPr>
        <w:t>pageNum</w:t>
      </w:r>
      <w:proofErr w:type="spellEnd"/>
      <w:r w:rsidRPr="008D0A0F">
        <w:rPr>
          <w:rFonts w:cs="Times New Roman"/>
        </w:rPr>
        <w:t>": the page number to be returned, starting with 0</w:t>
      </w:r>
      <w:r w:rsidR="00036E4E" w:rsidRPr="008D0A0F">
        <w:rPr>
          <w:rFonts w:cs="Times New Roman" w:hint="eastAsia"/>
        </w:rPr>
        <w:t>.</w:t>
      </w:r>
    </w:p>
    <w:p w14:paraId="53F56981" w14:textId="77777777" w:rsidR="00FA13A7" w:rsidRPr="008D0A0F" w:rsidRDefault="00FA13A7" w:rsidP="00FA13A7">
      <w:pPr>
        <w:pStyle w:val="a8"/>
        <w:numPr>
          <w:ilvl w:val="4"/>
          <w:numId w:val="30"/>
        </w:numPr>
        <w:ind w:firstLineChars="0"/>
        <w:rPr>
          <w:rFonts w:cs="Times New Roman"/>
        </w:rPr>
      </w:pPr>
      <w:r w:rsidRPr="008D0A0F">
        <w:rPr>
          <w:rFonts w:cs="Times New Roman"/>
        </w:rPr>
        <w:lastRenderedPageBreak/>
        <w:t>"</w:t>
      </w:r>
      <w:proofErr w:type="spellStart"/>
      <w:r w:rsidRPr="008D0A0F">
        <w:rPr>
          <w:rFonts w:cs="Times New Roman"/>
        </w:rPr>
        <w:t>pageSize</w:t>
      </w:r>
      <w:proofErr w:type="spellEnd"/>
      <w:r w:rsidRPr="008D0A0F">
        <w:rPr>
          <w:rFonts w:cs="Times New Roman"/>
        </w:rPr>
        <w:t>": the page size to be returned; if missing or negative, all results will be returned; if zero, no results are returned, but the "size" is still returned</w:t>
      </w:r>
      <w:r w:rsidR="00036E4E" w:rsidRPr="008D0A0F">
        <w:rPr>
          <w:rFonts w:cs="Times New Roman"/>
        </w:rPr>
        <w:t>.</w:t>
      </w:r>
    </w:p>
    <w:p w14:paraId="2F2B8331" w14:textId="77777777" w:rsidR="00FA13A7" w:rsidRPr="008D0A0F" w:rsidRDefault="00FA13A7" w:rsidP="00FA13A7">
      <w:pPr>
        <w:pStyle w:val="a8"/>
        <w:numPr>
          <w:ilvl w:val="4"/>
          <w:numId w:val="30"/>
        </w:numPr>
        <w:ind w:firstLineChars="0"/>
        <w:rPr>
          <w:rFonts w:cs="Times New Roman"/>
        </w:rPr>
      </w:pPr>
      <w:r w:rsidRPr="008D0A0F">
        <w:rPr>
          <w:rFonts w:cs="Times New Roman"/>
        </w:rPr>
        <w:t>"type": either "id", to return just object ids, or "full", to return full object data (omitting element data); defaults to "full"</w:t>
      </w:r>
      <w:r w:rsidR="00036E4E" w:rsidRPr="008D0A0F">
        <w:rPr>
          <w:rFonts w:cs="Times New Roman"/>
        </w:rPr>
        <w:t>.</w:t>
      </w:r>
    </w:p>
    <w:p w14:paraId="3354BAA1" w14:textId="77777777" w:rsidR="00FA13A7" w:rsidRPr="008D0A0F" w:rsidRDefault="00FA13A7" w:rsidP="00351A27">
      <w:pPr>
        <w:pStyle w:val="a8"/>
        <w:numPr>
          <w:ilvl w:val="0"/>
          <w:numId w:val="65"/>
        </w:numPr>
        <w:ind w:left="1276" w:firstLineChars="0"/>
        <w:rPr>
          <w:rFonts w:cs="Times New Roman"/>
        </w:rPr>
      </w:pPr>
      <w:r w:rsidRPr="008D0A0F">
        <w:rPr>
          <w:rFonts w:cs="Times New Roman"/>
        </w:rPr>
        <w:t>Message Body: none.</w:t>
      </w:r>
    </w:p>
    <w:p w14:paraId="5488856F" w14:textId="77777777" w:rsidR="00FA13A7" w:rsidRPr="008D0A0F" w:rsidRDefault="00FA13A7" w:rsidP="00FA13A7">
      <w:pPr>
        <w:rPr>
          <w:rFonts w:cs="Times New Roman"/>
        </w:rPr>
      </w:pPr>
    </w:p>
    <w:p w14:paraId="1473D017" w14:textId="77777777" w:rsidR="00FA13A7" w:rsidRPr="008D0A0F" w:rsidRDefault="00FA13A7" w:rsidP="00351A27">
      <w:pPr>
        <w:pStyle w:val="a8"/>
        <w:numPr>
          <w:ilvl w:val="0"/>
          <w:numId w:val="64"/>
        </w:numPr>
        <w:ind w:firstLineChars="0"/>
        <w:rPr>
          <w:rFonts w:cs="Times New Roman"/>
        </w:rPr>
      </w:pPr>
      <w:r w:rsidRPr="008D0A0F">
        <w:rPr>
          <w:rFonts w:cs="Times New Roman"/>
        </w:rPr>
        <w:t>Response</w:t>
      </w:r>
    </w:p>
    <w:p w14:paraId="3A02B0E3" w14:textId="77777777" w:rsidR="00FA13A7" w:rsidRPr="008D0A0F" w:rsidRDefault="00FA13A7" w:rsidP="00351A27">
      <w:pPr>
        <w:pStyle w:val="a8"/>
        <w:numPr>
          <w:ilvl w:val="0"/>
          <w:numId w:val="66"/>
        </w:numPr>
        <w:ind w:left="1276" w:firstLineChars="0"/>
        <w:rPr>
          <w:rFonts w:cs="Times New Roman"/>
        </w:rPr>
      </w:pPr>
      <w:r w:rsidRPr="008D0A0F">
        <w:rPr>
          <w:rFonts w:cs="Times New Roman"/>
        </w:rPr>
        <w:t>Message header parameters:</w:t>
      </w:r>
    </w:p>
    <w:p w14:paraId="1448C697" w14:textId="5A4BCD1D"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0954BF">
        <w:rPr>
          <w:rFonts w:cs="Times New Roman"/>
        </w:rPr>
        <w:t>identifier</w:t>
      </w:r>
      <w:r w:rsidR="000954BF" w:rsidRPr="008D0A0F">
        <w:rPr>
          <w:rFonts w:cs="Times New Roman"/>
        </w:rPr>
        <w:t xml:space="preserve"> </w:t>
      </w:r>
      <w:r w:rsidRPr="008D0A0F">
        <w:rPr>
          <w:rFonts w:cs="Times New Roman"/>
        </w:rPr>
        <w:t>of target DOIP service.</w:t>
      </w:r>
    </w:p>
    <w:p w14:paraId="46F74554"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Op.Search</w:t>
      </w:r>
      <w:proofErr w:type="spellEnd"/>
      <w:r w:rsidRPr="008D0A0F">
        <w:rPr>
          <w:rFonts w:cs="Times New Roman"/>
        </w:rPr>
        <w:t>”.</w:t>
      </w:r>
    </w:p>
    <w:p w14:paraId="172B8361" w14:textId="03C8C30D" w:rsidR="00FA13A7" w:rsidRPr="008D0A0F" w:rsidRDefault="00FA13A7" w:rsidP="00FA13A7">
      <w:pPr>
        <w:pStyle w:val="a8"/>
        <w:numPr>
          <w:ilvl w:val="3"/>
          <w:numId w:val="30"/>
        </w:numPr>
        <w:ind w:firstLineChars="0"/>
        <w:rPr>
          <w:rFonts w:cs="Times New Roman"/>
        </w:rPr>
      </w:pPr>
      <w:r w:rsidRPr="008D0A0F">
        <w:rPr>
          <w:rFonts w:cs="Times New Roman"/>
        </w:rPr>
        <w:t>response: status code</w:t>
      </w:r>
      <w:r w:rsidR="00615CC7" w:rsidRPr="008D0A0F">
        <w:rPr>
          <w:rFonts w:cs="Times New Roman"/>
        </w:rPr>
        <w:t xml:space="preserve">, see </w:t>
      </w:r>
      <w:r w:rsidR="002B179E" w:rsidRPr="008D0A0F">
        <w:rPr>
          <w:rFonts w:cs="Times New Roman"/>
        </w:rPr>
        <w:t>section</w:t>
      </w:r>
      <w:r w:rsidR="00615CC7" w:rsidRPr="008D0A0F">
        <w:rPr>
          <w:rFonts w:cs="Times New Roman"/>
        </w:rPr>
        <w:t xml:space="preserve"> </w:t>
      </w:r>
      <w:r w:rsidR="001A33D3">
        <w:rPr>
          <w:rFonts w:cs="Times New Roman"/>
        </w:rPr>
        <w:fldChar w:fldCharType="begin"/>
      </w:r>
      <w:r w:rsidR="001A33D3">
        <w:rPr>
          <w:rFonts w:cs="Times New Roman"/>
        </w:rPr>
        <w:instrText xml:space="preserve"> REF _Ref75170011 \r \h </w:instrText>
      </w:r>
      <w:r w:rsidR="001A33D3">
        <w:rPr>
          <w:rFonts w:cs="Times New Roman"/>
        </w:rPr>
      </w:r>
      <w:r w:rsidR="001A33D3">
        <w:rPr>
          <w:rFonts w:cs="Times New Roman"/>
        </w:rPr>
        <w:fldChar w:fldCharType="separate"/>
      </w:r>
      <w:r w:rsidR="003B780D">
        <w:rPr>
          <w:rFonts w:cs="Times New Roman"/>
        </w:rPr>
        <w:t>6.3</w:t>
      </w:r>
      <w:r w:rsidR="001A33D3">
        <w:rPr>
          <w:rFonts w:cs="Times New Roman"/>
        </w:rPr>
        <w:fldChar w:fldCharType="end"/>
      </w:r>
      <w:r w:rsidR="00615CC7" w:rsidRPr="008D0A0F">
        <w:rPr>
          <w:rFonts w:cs="Times New Roman"/>
        </w:rPr>
        <w:t xml:space="preserve"> for detail.</w:t>
      </w:r>
    </w:p>
    <w:p w14:paraId="7B5BEE3C" w14:textId="77777777" w:rsidR="00FA13A7" w:rsidRPr="008D0A0F" w:rsidRDefault="00FA13A7" w:rsidP="00FA13A7">
      <w:pPr>
        <w:pStyle w:val="a8"/>
        <w:numPr>
          <w:ilvl w:val="3"/>
          <w:numId w:val="30"/>
        </w:numPr>
        <w:ind w:firstLineChars="0"/>
        <w:rPr>
          <w:rFonts w:cs="Times New Roman"/>
        </w:rPr>
      </w:pPr>
      <w:r w:rsidRPr="008D0A0F">
        <w:rPr>
          <w:rFonts w:cs="Times New Roman"/>
        </w:rPr>
        <w:t>attributes: same with corresponding request.</w:t>
      </w:r>
    </w:p>
    <w:p w14:paraId="10CF7760" w14:textId="77777777" w:rsidR="00FA13A7" w:rsidRPr="008D0A0F" w:rsidRDefault="00FA13A7" w:rsidP="00351A27">
      <w:pPr>
        <w:pStyle w:val="a8"/>
        <w:numPr>
          <w:ilvl w:val="0"/>
          <w:numId w:val="66"/>
        </w:numPr>
        <w:ind w:left="1276" w:firstLineChars="0"/>
        <w:rPr>
          <w:rFonts w:cs="Times New Roman"/>
        </w:rPr>
      </w:pPr>
      <w:r w:rsidRPr="008D0A0F">
        <w:rPr>
          <w:rFonts w:cs="Times New Roman"/>
        </w:rPr>
        <w:t>Message Body: an object based on the JSON serialization with top-level properties:</w:t>
      </w:r>
    </w:p>
    <w:p w14:paraId="02234FDB" w14:textId="77777777" w:rsidR="00FA13A7" w:rsidRPr="008D0A0F" w:rsidRDefault="00FA13A7" w:rsidP="00FA13A7">
      <w:pPr>
        <w:pStyle w:val="a8"/>
        <w:numPr>
          <w:ilvl w:val="3"/>
          <w:numId w:val="30"/>
        </w:numPr>
        <w:ind w:firstLineChars="0"/>
        <w:rPr>
          <w:rFonts w:cs="Times New Roman"/>
        </w:rPr>
      </w:pPr>
      <w:r w:rsidRPr="008D0A0F">
        <w:rPr>
          <w:rFonts w:cs="Times New Roman"/>
        </w:rPr>
        <w:t>"size": the number of results across all pages</w:t>
      </w:r>
      <w:r w:rsidR="00036E4E" w:rsidRPr="008D0A0F">
        <w:rPr>
          <w:rFonts w:cs="Times New Roman"/>
        </w:rPr>
        <w:t>.</w:t>
      </w:r>
    </w:p>
    <w:p w14:paraId="1FBB3DF5" w14:textId="77777777" w:rsidR="00FA13A7" w:rsidRPr="008D0A0F" w:rsidRDefault="00FA13A7" w:rsidP="00FA13A7">
      <w:pPr>
        <w:pStyle w:val="a8"/>
        <w:numPr>
          <w:ilvl w:val="3"/>
          <w:numId w:val="30"/>
        </w:numPr>
        <w:ind w:firstLineChars="0"/>
        <w:rPr>
          <w:rFonts w:cs="Times New Roman"/>
        </w:rPr>
      </w:pPr>
      <w:r w:rsidRPr="008D0A0F">
        <w:rPr>
          <w:rFonts w:cs="Times New Roman"/>
        </w:rPr>
        <w:t>"results": a list of results, each of which is a string (the object id) or the default serialization of an object omitting element data.</w:t>
      </w:r>
    </w:p>
    <w:p w14:paraId="33B5BACC" w14:textId="6EC04F41" w:rsidR="00351A27" w:rsidRDefault="00FA13A7" w:rsidP="00351A27">
      <w:pPr>
        <w:pStyle w:val="3"/>
      </w:pPr>
      <w:bookmarkStart w:id="116" w:name="_Toc75170682"/>
      <w:bookmarkStart w:id="117" w:name="_Toc75173252"/>
      <w:bookmarkStart w:id="118" w:name="_Toc75174364"/>
      <w:bookmarkStart w:id="119" w:name="_Toc75190355"/>
      <w:bookmarkStart w:id="120" w:name="_Toc75190540"/>
      <w:bookmarkStart w:id="121" w:name="_Toc75252975"/>
      <w:bookmarkEnd w:id="116"/>
      <w:bookmarkEnd w:id="117"/>
      <w:bookmarkEnd w:id="118"/>
      <w:bookmarkEnd w:id="119"/>
      <w:bookmarkEnd w:id="120"/>
      <w:r w:rsidRPr="008D0A0F">
        <w:t>0.DOIP/</w:t>
      </w:r>
      <w:proofErr w:type="spellStart"/>
      <w:r w:rsidRPr="008D0A0F">
        <w:t>Op.ListOperations</w:t>
      </w:r>
      <w:bookmarkEnd w:id="121"/>
      <w:proofErr w:type="spellEnd"/>
    </w:p>
    <w:p w14:paraId="7BA3F54D" w14:textId="35A2702A" w:rsidR="00FA13A7" w:rsidRPr="008D0A0F" w:rsidRDefault="00FA13A7" w:rsidP="00351A27">
      <w:r w:rsidRPr="008D0A0F">
        <w:t>An operation to request the list of operations that can be invoked on the target DO.</w:t>
      </w:r>
    </w:p>
    <w:p w14:paraId="5C06942A" w14:textId="77777777" w:rsidR="00FA13A7" w:rsidRPr="008D0A0F" w:rsidRDefault="00FA13A7" w:rsidP="00351A27">
      <w:pPr>
        <w:pStyle w:val="a8"/>
        <w:numPr>
          <w:ilvl w:val="0"/>
          <w:numId w:val="67"/>
        </w:numPr>
        <w:ind w:firstLineChars="0"/>
        <w:rPr>
          <w:rFonts w:cs="Times New Roman"/>
        </w:rPr>
      </w:pPr>
      <w:r w:rsidRPr="008D0A0F">
        <w:rPr>
          <w:rFonts w:cs="Times New Roman"/>
        </w:rPr>
        <w:t>Request</w:t>
      </w:r>
    </w:p>
    <w:p w14:paraId="036EFF94" w14:textId="77777777" w:rsidR="00FA13A7" w:rsidRPr="008D0A0F" w:rsidRDefault="00FA13A7" w:rsidP="00351A27">
      <w:pPr>
        <w:pStyle w:val="a8"/>
        <w:numPr>
          <w:ilvl w:val="0"/>
          <w:numId w:val="68"/>
        </w:numPr>
        <w:ind w:left="1276" w:firstLineChars="0"/>
        <w:rPr>
          <w:rFonts w:cs="Times New Roman"/>
        </w:rPr>
      </w:pPr>
      <w:r w:rsidRPr="008D0A0F">
        <w:rPr>
          <w:rFonts w:cs="Times New Roman"/>
        </w:rPr>
        <w:t>Message header parameters:</w:t>
      </w:r>
    </w:p>
    <w:p w14:paraId="544F8EF5" w14:textId="4FF06D86"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0954BF">
        <w:rPr>
          <w:rFonts w:cs="Times New Roman"/>
        </w:rPr>
        <w:t>identifier</w:t>
      </w:r>
      <w:r w:rsidR="000954BF" w:rsidRPr="008D0A0F">
        <w:rPr>
          <w:rFonts w:cs="Times New Roman"/>
        </w:rPr>
        <w:t xml:space="preserve"> </w:t>
      </w:r>
      <w:r w:rsidRPr="008D0A0F">
        <w:rPr>
          <w:rFonts w:cs="Times New Roman"/>
        </w:rPr>
        <w:t>of target DO.</w:t>
      </w:r>
    </w:p>
    <w:p w14:paraId="0B2C1DB5"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Op.ListOperations</w:t>
      </w:r>
      <w:proofErr w:type="spellEnd"/>
      <w:r w:rsidRPr="008D0A0F">
        <w:rPr>
          <w:rFonts w:cs="Times New Roman"/>
        </w:rPr>
        <w:t>”.</w:t>
      </w:r>
    </w:p>
    <w:p w14:paraId="367C4DEB" w14:textId="77777777" w:rsidR="00FA13A7" w:rsidRPr="008D0A0F" w:rsidRDefault="00FA13A7" w:rsidP="00FA13A7">
      <w:pPr>
        <w:pStyle w:val="a8"/>
        <w:numPr>
          <w:ilvl w:val="3"/>
          <w:numId w:val="30"/>
        </w:numPr>
        <w:ind w:firstLineChars="0"/>
        <w:rPr>
          <w:rFonts w:cs="Times New Roman"/>
        </w:rPr>
      </w:pPr>
      <w:r w:rsidRPr="008D0A0F">
        <w:rPr>
          <w:rFonts w:cs="Times New Roman"/>
        </w:rPr>
        <w:t>response: none.</w:t>
      </w:r>
    </w:p>
    <w:p w14:paraId="59C60DCE" w14:textId="77777777" w:rsidR="00FA13A7" w:rsidRPr="008D0A0F" w:rsidRDefault="00FA13A7" w:rsidP="00FA13A7">
      <w:pPr>
        <w:pStyle w:val="a8"/>
        <w:numPr>
          <w:ilvl w:val="3"/>
          <w:numId w:val="30"/>
        </w:numPr>
        <w:ind w:firstLineChars="0"/>
        <w:rPr>
          <w:rFonts w:cs="Times New Roman"/>
        </w:rPr>
      </w:pPr>
      <w:r w:rsidRPr="008D0A0F">
        <w:rPr>
          <w:rFonts w:cs="Times New Roman"/>
        </w:rPr>
        <w:t>attributes: none.</w:t>
      </w:r>
    </w:p>
    <w:p w14:paraId="1E0C8515" w14:textId="77777777" w:rsidR="00FA13A7" w:rsidRPr="008D0A0F" w:rsidRDefault="00FA13A7" w:rsidP="00351A27">
      <w:pPr>
        <w:pStyle w:val="a8"/>
        <w:numPr>
          <w:ilvl w:val="0"/>
          <w:numId w:val="68"/>
        </w:numPr>
        <w:ind w:left="1276" w:firstLineChars="0"/>
        <w:rPr>
          <w:rFonts w:cs="Times New Roman"/>
        </w:rPr>
      </w:pPr>
      <w:r w:rsidRPr="008D0A0F">
        <w:rPr>
          <w:rFonts w:cs="Times New Roman"/>
        </w:rPr>
        <w:t>Message Body: None</w:t>
      </w:r>
    </w:p>
    <w:p w14:paraId="615A4A06" w14:textId="77777777" w:rsidR="00FA13A7" w:rsidRPr="008D0A0F" w:rsidRDefault="00FA13A7" w:rsidP="00351A27">
      <w:pPr>
        <w:pStyle w:val="a8"/>
        <w:numPr>
          <w:ilvl w:val="0"/>
          <w:numId w:val="67"/>
        </w:numPr>
        <w:ind w:firstLineChars="0"/>
        <w:rPr>
          <w:rFonts w:cs="Times New Roman"/>
        </w:rPr>
      </w:pPr>
      <w:r w:rsidRPr="008D0A0F">
        <w:rPr>
          <w:rFonts w:cs="Times New Roman"/>
        </w:rPr>
        <w:t>Response</w:t>
      </w:r>
    </w:p>
    <w:p w14:paraId="5FD6A863" w14:textId="77777777" w:rsidR="00FA13A7" w:rsidRPr="008D0A0F" w:rsidRDefault="00FA13A7" w:rsidP="00351A27">
      <w:pPr>
        <w:pStyle w:val="a8"/>
        <w:numPr>
          <w:ilvl w:val="0"/>
          <w:numId w:val="69"/>
        </w:numPr>
        <w:ind w:left="1276" w:firstLineChars="0"/>
        <w:rPr>
          <w:rFonts w:cs="Times New Roman"/>
        </w:rPr>
      </w:pPr>
      <w:r w:rsidRPr="008D0A0F">
        <w:rPr>
          <w:rFonts w:cs="Times New Roman"/>
        </w:rPr>
        <w:t>Message header parameters:</w:t>
      </w:r>
    </w:p>
    <w:p w14:paraId="4906C07F" w14:textId="72FFB016" w:rsidR="00FA13A7" w:rsidRPr="008D0A0F" w:rsidRDefault="00FA13A7" w:rsidP="00FA13A7">
      <w:pPr>
        <w:pStyle w:val="a8"/>
        <w:numPr>
          <w:ilvl w:val="3"/>
          <w:numId w:val="30"/>
        </w:numPr>
        <w:ind w:firstLineChars="0"/>
        <w:rPr>
          <w:rFonts w:cs="Times New Roman"/>
        </w:rPr>
      </w:pPr>
      <w:r w:rsidRPr="008D0A0F">
        <w:rPr>
          <w:rFonts w:cs="Times New Roman"/>
        </w:rPr>
        <w:t xml:space="preserve">identifier: </w:t>
      </w:r>
      <w:r w:rsidR="000954BF">
        <w:rPr>
          <w:rFonts w:cs="Times New Roman"/>
        </w:rPr>
        <w:t>identifier</w:t>
      </w:r>
      <w:r w:rsidR="000954BF" w:rsidRPr="008D0A0F">
        <w:rPr>
          <w:rFonts w:cs="Times New Roman"/>
        </w:rPr>
        <w:t xml:space="preserve"> </w:t>
      </w:r>
      <w:r w:rsidRPr="008D0A0F">
        <w:rPr>
          <w:rFonts w:cs="Times New Roman"/>
        </w:rPr>
        <w:t>of target DO.</w:t>
      </w:r>
    </w:p>
    <w:p w14:paraId="23139C82" w14:textId="77777777" w:rsidR="00FA13A7" w:rsidRPr="008D0A0F" w:rsidRDefault="00FA13A7" w:rsidP="00FA13A7">
      <w:pPr>
        <w:pStyle w:val="a8"/>
        <w:numPr>
          <w:ilvl w:val="3"/>
          <w:numId w:val="30"/>
        </w:numPr>
        <w:ind w:firstLineChars="0"/>
        <w:rPr>
          <w:rFonts w:cs="Times New Roman"/>
        </w:rPr>
      </w:pPr>
      <w:r w:rsidRPr="008D0A0F">
        <w:rPr>
          <w:rFonts w:cs="Times New Roman"/>
        </w:rPr>
        <w:t>operation: “0.DOIP/</w:t>
      </w:r>
      <w:proofErr w:type="spellStart"/>
      <w:r w:rsidRPr="008D0A0F">
        <w:rPr>
          <w:rFonts w:cs="Times New Roman"/>
        </w:rPr>
        <w:t>Op.ListOperations</w:t>
      </w:r>
      <w:proofErr w:type="spellEnd"/>
      <w:r w:rsidRPr="008D0A0F">
        <w:rPr>
          <w:rFonts w:cs="Times New Roman"/>
        </w:rPr>
        <w:t>”.</w:t>
      </w:r>
    </w:p>
    <w:p w14:paraId="4267EEEF" w14:textId="4C158301" w:rsidR="00FA13A7" w:rsidRPr="008D0A0F" w:rsidRDefault="00FA13A7" w:rsidP="00FA13A7">
      <w:pPr>
        <w:pStyle w:val="a8"/>
        <w:numPr>
          <w:ilvl w:val="3"/>
          <w:numId w:val="30"/>
        </w:numPr>
        <w:ind w:firstLineChars="0"/>
        <w:rPr>
          <w:rFonts w:cs="Times New Roman"/>
        </w:rPr>
      </w:pPr>
      <w:r w:rsidRPr="008D0A0F">
        <w:rPr>
          <w:rFonts w:cs="Times New Roman"/>
        </w:rPr>
        <w:t xml:space="preserve">response: </w:t>
      </w:r>
      <w:r w:rsidR="000171AA" w:rsidRPr="008D0A0F">
        <w:rPr>
          <w:rFonts w:cs="Times New Roman"/>
        </w:rPr>
        <w:t xml:space="preserve">status code, see </w:t>
      </w:r>
      <w:r w:rsidR="002B179E" w:rsidRPr="008D0A0F">
        <w:rPr>
          <w:rFonts w:cs="Times New Roman"/>
        </w:rPr>
        <w:t>section</w:t>
      </w:r>
      <w:r w:rsidR="000171AA" w:rsidRPr="008D0A0F">
        <w:rPr>
          <w:rFonts w:cs="Times New Roman"/>
        </w:rPr>
        <w:t xml:space="preserve"> </w:t>
      </w:r>
      <w:r w:rsidR="001A33D3">
        <w:rPr>
          <w:rFonts w:cs="Times New Roman"/>
        </w:rPr>
        <w:fldChar w:fldCharType="begin"/>
      </w:r>
      <w:r w:rsidR="001A33D3">
        <w:rPr>
          <w:rFonts w:cs="Times New Roman"/>
        </w:rPr>
        <w:instrText xml:space="preserve"> REF _Ref75170011 \r \h </w:instrText>
      </w:r>
      <w:r w:rsidR="001A33D3">
        <w:rPr>
          <w:rFonts w:cs="Times New Roman"/>
        </w:rPr>
      </w:r>
      <w:r w:rsidR="001A33D3">
        <w:rPr>
          <w:rFonts w:cs="Times New Roman"/>
        </w:rPr>
        <w:fldChar w:fldCharType="separate"/>
      </w:r>
      <w:r w:rsidR="003B780D">
        <w:rPr>
          <w:rFonts w:cs="Times New Roman"/>
        </w:rPr>
        <w:t>6.3</w:t>
      </w:r>
      <w:r w:rsidR="001A33D3">
        <w:rPr>
          <w:rFonts w:cs="Times New Roman"/>
        </w:rPr>
        <w:fldChar w:fldCharType="end"/>
      </w:r>
      <w:r w:rsidR="000171AA" w:rsidRPr="008D0A0F">
        <w:rPr>
          <w:rFonts w:cs="Times New Roman"/>
        </w:rPr>
        <w:t xml:space="preserve"> for detail</w:t>
      </w:r>
      <w:r w:rsidRPr="008D0A0F">
        <w:rPr>
          <w:rFonts w:cs="Times New Roman"/>
        </w:rPr>
        <w:t>.</w:t>
      </w:r>
    </w:p>
    <w:p w14:paraId="28461A25" w14:textId="77777777" w:rsidR="00FA13A7" w:rsidRPr="008D0A0F" w:rsidRDefault="00FA13A7" w:rsidP="00FA13A7">
      <w:pPr>
        <w:pStyle w:val="a8"/>
        <w:numPr>
          <w:ilvl w:val="3"/>
          <w:numId w:val="30"/>
        </w:numPr>
        <w:ind w:firstLineChars="0"/>
        <w:rPr>
          <w:rFonts w:cs="Times New Roman"/>
        </w:rPr>
      </w:pPr>
      <w:r w:rsidRPr="008D0A0F">
        <w:rPr>
          <w:rFonts w:cs="Times New Roman"/>
        </w:rPr>
        <w:t>attributes: none.</w:t>
      </w:r>
    </w:p>
    <w:p w14:paraId="2465D6AF" w14:textId="26CA9223" w:rsidR="00FA13A7" w:rsidRPr="00335AC2" w:rsidRDefault="00FA13A7" w:rsidP="00351A27">
      <w:pPr>
        <w:pStyle w:val="a8"/>
        <w:numPr>
          <w:ilvl w:val="0"/>
          <w:numId w:val="69"/>
        </w:numPr>
        <w:ind w:left="1276" w:firstLineChars="0"/>
      </w:pPr>
      <w:r w:rsidRPr="008D0A0F">
        <w:rPr>
          <w:rFonts w:cs="Times New Roman"/>
        </w:rPr>
        <w:t>Message Body: a serialized list of strings based on the default serialization, each of which is an operation id that the target DO supports.</w:t>
      </w:r>
    </w:p>
    <w:p w14:paraId="71E9B7DC" w14:textId="17B9141A" w:rsidR="00F173AB" w:rsidRPr="008D0A0F" w:rsidRDefault="007A1F20" w:rsidP="00885ECB">
      <w:pPr>
        <w:pStyle w:val="2"/>
      </w:pPr>
      <w:bookmarkStart w:id="122" w:name="_Toc75170684"/>
      <w:bookmarkStart w:id="123" w:name="_Toc75173254"/>
      <w:bookmarkStart w:id="124" w:name="_Toc75174366"/>
      <w:bookmarkStart w:id="125" w:name="_Toc75190357"/>
      <w:bookmarkStart w:id="126" w:name="_Toc75190542"/>
      <w:bookmarkStart w:id="127" w:name="_Toc46156526"/>
      <w:bookmarkStart w:id="128" w:name="_Toc75252976"/>
      <w:bookmarkEnd w:id="122"/>
      <w:bookmarkEnd w:id="123"/>
      <w:bookmarkEnd w:id="124"/>
      <w:bookmarkEnd w:id="125"/>
      <w:bookmarkEnd w:id="126"/>
      <w:r w:rsidRPr="008D0A0F">
        <w:t>Extended</w:t>
      </w:r>
      <w:r w:rsidR="00F173AB" w:rsidRPr="008D0A0F">
        <w:t xml:space="preserve"> </w:t>
      </w:r>
      <w:bookmarkEnd w:id="127"/>
      <w:r w:rsidRPr="008D0A0F">
        <w:t>Operations</w:t>
      </w:r>
      <w:bookmarkEnd w:id="128"/>
    </w:p>
    <w:p w14:paraId="2E3F6D48" w14:textId="3BAFD1CD" w:rsidR="00D95D6B" w:rsidRPr="008D0A0F" w:rsidRDefault="00F173AB" w:rsidP="00F173AB">
      <w:pPr>
        <w:rPr>
          <w:rFonts w:cs="Times New Roman"/>
        </w:rPr>
      </w:pPr>
      <w:r w:rsidRPr="008D0A0F">
        <w:rPr>
          <w:rFonts w:cs="Times New Roman"/>
        </w:rPr>
        <w:t>The DOIP services may support operations beyond the basic ones; and identifiers of such operations shall be resolvable as specified in the IRP</w:t>
      </w:r>
      <w:r w:rsidR="00D95D6B" w:rsidRPr="008D0A0F">
        <w:rPr>
          <w:rFonts w:cs="Times New Roman"/>
        </w:rPr>
        <w:t xml:space="preserve"> </w:t>
      </w:r>
      <w:r w:rsidR="000213E8" w:rsidRPr="008D0A0F">
        <w:rPr>
          <w:rFonts w:cs="Times New Roman"/>
        </w:rPr>
        <w:t>and</w:t>
      </w:r>
      <w:r w:rsidR="00D95D6B" w:rsidRPr="008D0A0F">
        <w:rPr>
          <w:rFonts w:cs="Times New Roman"/>
        </w:rPr>
        <w:t xml:space="preserve"> can be retrieved as a DO by DOIP</w:t>
      </w:r>
      <w:r w:rsidRPr="008D0A0F">
        <w:rPr>
          <w:rFonts w:cs="Times New Roman"/>
        </w:rPr>
        <w:t xml:space="preserve">. </w:t>
      </w:r>
      <w:r w:rsidR="00D95D6B" w:rsidRPr="008D0A0F">
        <w:rPr>
          <w:rFonts w:cs="Times New Roman"/>
        </w:rPr>
        <w:t xml:space="preserve">By retrieving the extended operation DO, client can get the input/output and other attributes of such operation. See </w:t>
      </w:r>
      <w:r w:rsidR="002B179E" w:rsidRPr="008D0A0F">
        <w:rPr>
          <w:rFonts w:cs="Times New Roman"/>
        </w:rPr>
        <w:t>section</w:t>
      </w:r>
      <w:r w:rsidR="00D95D6B" w:rsidRPr="008D0A0F">
        <w:rPr>
          <w:rFonts w:cs="Times New Roman"/>
        </w:rPr>
        <w:t xml:space="preserve"> </w:t>
      </w:r>
      <w:r w:rsidR="008E2378">
        <w:rPr>
          <w:rFonts w:cs="Times New Roman"/>
        </w:rPr>
        <w:fldChar w:fldCharType="begin"/>
      </w:r>
      <w:r w:rsidR="008E2378">
        <w:rPr>
          <w:rFonts w:cs="Times New Roman"/>
        </w:rPr>
        <w:instrText xml:space="preserve"> REF _Ref75169697 \r \h </w:instrText>
      </w:r>
      <w:r w:rsidR="008E2378">
        <w:rPr>
          <w:rFonts w:cs="Times New Roman"/>
        </w:rPr>
      </w:r>
      <w:r w:rsidR="008E2378">
        <w:rPr>
          <w:rFonts w:cs="Times New Roman"/>
        </w:rPr>
        <w:fldChar w:fldCharType="separate"/>
      </w:r>
      <w:r w:rsidR="003B780D">
        <w:rPr>
          <w:rFonts w:cs="Times New Roman"/>
        </w:rPr>
        <w:t>5.2.2</w:t>
      </w:r>
      <w:r w:rsidR="008E2378">
        <w:rPr>
          <w:rFonts w:cs="Times New Roman"/>
        </w:rPr>
        <w:fldChar w:fldCharType="end"/>
      </w:r>
      <w:r w:rsidR="00D95D6B" w:rsidRPr="008D0A0F">
        <w:rPr>
          <w:rFonts w:cs="Times New Roman"/>
        </w:rPr>
        <w:t xml:space="preserve"> for details.</w:t>
      </w:r>
    </w:p>
    <w:p w14:paraId="52502E75" w14:textId="77777777" w:rsidR="00D95D6B" w:rsidRPr="008D0A0F" w:rsidRDefault="00D95D6B" w:rsidP="00F173AB">
      <w:pPr>
        <w:rPr>
          <w:rFonts w:cs="Times New Roman"/>
        </w:rPr>
      </w:pPr>
    </w:p>
    <w:p w14:paraId="69132D65" w14:textId="34015348" w:rsidR="00F173AB" w:rsidRPr="008D0A0F" w:rsidRDefault="00F173AB" w:rsidP="00F173AB">
      <w:pPr>
        <w:rPr>
          <w:rFonts w:cs="Times New Roman"/>
        </w:rPr>
      </w:pPr>
      <w:r w:rsidRPr="008D0A0F">
        <w:rPr>
          <w:rFonts w:cs="Times New Roman"/>
        </w:rPr>
        <w:t xml:space="preserve">Those operations are not part of the basic DOIP </w:t>
      </w:r>
      <w:r w:rsidR="002B179E" w:rsidRPr="008D0A0F">
        <w:rPr>
          <w:rFonts w:cs="Times New Roman"/>
        </w:rPr>
        <w:t>operations</w:t>
      </w:r>
      <w:r w:rsidRPr="008D0A0F">
        <w:rPr>
          <w:rFonts w:cs="Times New Roman"/>
        </w:rPr>
        <w:t xml:space="preserve">, but the </w:t>
      </w:r>
      <w:r w:rsidR="000213E8" w:rsidRPr="008D0A0F">
        <w:rPr>
          <w:rFonts w:cs="Times New Roman"/>
        </w:rPr>
        <w:t>way</w:t>
      </w:r>
      <w:r w:rsidRPr="008D0A0F">
        <w:rPr>
          <w:rFonts w:cs="Times New Roman"/>
        </w:rPr>
        <w:t xml:space="preserve"> they are carried out is no different from those of the basic operations.</w:t>
      </w:r>
      <w:r w:rsidR="00AE53DA" w:rsidRPr="008D0A0F">
        <w:rPr>
          <w:rFonts w:cs="Times New Roman"/>
        </w:rPr>
        <w:t xml:space="preserve"> The attributes and input/output of those operations should be clearly defined in the corresponding digital object.</w:t>
      </w:r>
    </w:p>
    <w:p w14:paraId="1FC1754D" w14:textId="77777777" w:rsidR="00F173AB" w:rsidRPr="008D0A0F" w:rsidRDefault="00F173AB" w:rsidP="00F173AB">
      <w:pPr>
        <w:rPr>
          <w:rFonts w:cs="Times New Roman"/>
        </w:rPr>
      </w:pPr>
    </w:p>
    <w:p w14:paraId="5BBDDD3E" w14:textId="6B474671" w:rsidR="00F173AB" w:rsidRPr="008D0A0F" w:rsidRDefault="00F173AB" w:rsidP="00F173AB">
      <w:pPr>
        <w:rPr>
          <w:rFonts w:cs="Times New Roman"/>
        </w:rPr>
      </w:pPr>
      <w:r w:rsidRPr="008D0A0F">
        <w:rPr>
          <w:rFonts w:cs="Times New Roman"/>
        </w:rPr>
        <w:t>Extended operation specific functionality may be built into the service implementation, if desired. Alternatively, a DOIP service may provide runtime environments that retrieve, validate, and execute code managed in special DOs that pertain to extended operations. In either case, the operation details shall be managed as a DO. The purpose of representing the operation as a DO is to disseminate information about how to invoke the extended operation.</w:t>
      </w:r>
    </w:p>
    <w:p w14:paraId="1DDD7E4C" w14:textId="77777777" w:rsidR="00F173AB" w:rsidRPr="008D0A0F" w:rsidRDefault="00F173AB" w:rsidP="00F173AB">
      <w:pPr>
        <w:rPr>
          <w:rFonts w:cs="Times New Roman"/>
        </w:rPr>
      </w:pPr>
    </w:p>
    <w:p w14:paraId="5542FD3A" w14:textId="7BB8E9FE" w:rsidR="00F173AB" w:rsidRDefault="00F173AB" w:rsidP="00F173AB">
      <w:pPr>
        <w:rPr>
          <w:rFonts w:cs="Times New Roman"/>
        </w:rPr>
      </w:pPr>
      <w:r w:rsidRPr="008D0A0F">
        <w:rPr>
          <w:rFonts w:cs="Times New Roman"/>
        </w:rPr>
        <w:t>Extended operations can be developed to add specific ways to access digital information or to leverage different security mechanisms such as encryption, role-based access control or proof of work techniques.</w:t>
      </w:r>
    </w:p>
    <w:p w14:paraId="7DBF5085" w14:textId="17BA3025" w:rsidR="004A34F0" w:rsidRPr="008D0A0F" w:rsidRDefault="004A34F0" w:rsidP="004A34F0">
      <w:pPr>
        <w:pStyle w:val="2"/>
      </w:pPr>
      <w:bookmarkStart w:id="129" w:name="_Ref75170011"/>
      <w:bookmarkStart w:id="130" w:name="_Toc75252977"/>
      <w:r w:rsidRPr="008D0A0F">
        <w:t>Status Code</w:t>
      </w:r>
      <w:bookmarkEnd w:id="129"/>
      <w:bookmarkEnd w:id="130"/>
    </w:p>
    <w:p w14:paraId="2F80F9E0" w14:textId="77777777" w:rsidR="004A34F0" w:rsidRPr="008D0A0F" w:rsidRDefault="004A34F0" w:rsidP="004A34F0">
      <w:pPr>
        <w:rPr>
          <w:rFonts w:cs="Times New Roman"/>
        </w:rPr>
      </w:pPr>
      <w:r w:rsidRPr="008D0A0F">
        <w:rPr>
          <w:rFonts w:cs="Times New Roman"/>
        </w:rPr>
        <w:t>Status codes shall have associated unique identifiers resolvable as specified in the IRP. The following basic status codes are applicable. Additional status codes may be used by implementations and be supplied within attributes, but a basic code must be supplied in the status property of any DOIP response.</w:t>
      </w:r>
    </w:p>
    <w:p w14:paraId="01FECE16" w14:textId="77777777" w:rsidR="004A34F0" w:rsidRPr="008D0A0F" w:rsidRDefault="004A34F0" w:rsidP="004A34F0">
      <w:pPr>
        <w:pStyle w:val="a8"/>
        <w:numPr>
          <w:ilvl w:val="0"/>
          <w:numId w:val="36"/>
        </w:numPr>
        <w:ind w:firstLineChars="0"/>
        <w:rPr>
          <w:rFonts w:cs="Times New Roman"/>
        </w:rPr>
      </w:pPr>
      <w:r w:rsidRPr="008D0A0F">
        <w:rPr>
          <w:rFonts w:cs="Times New Roman"/>
        </w:rPr>
        <w:t>0.DOIP/Status.001: The operation was successfully processed.</w:t>
      </w:r>
    </w:p>
    <w:p w14:paraId="2734CEF3" w14:textId="77777777" w:rsidR="004A34F0" w:rsidRPr="008D0A0F" w:rsidRDefault="004A34F0" w:rsidP="004A34F0">
      <w:pPr>
        <w:pStyle w:val="a8"/>
        <w:numPr>
          <w:ilvl w:val="0"/>
          <w:numId w:val="36"/>
        </w:numPr>
        <w:ind w:firstLineChars="0"/>
        <w:rPr>
          <w:rFonts w:cs="Times New Roman"/>
        </w:rPr>
      </w:pPr>
      <w:r w:rsidRPr="008D0A0F">
        <w:rPr>
          <w:rFonts w:cs="Times New Roman"/>
        </w:rPr>
        <w:t>0.DOIP/Status.101: The request was invalid in some way.</w:t>
      </w:r>
    </w:p>
    <w:p w14:paraId="2FF41985" w14:textId="77777777" w:rsidR="004A34F0" w:rsidRPr="008D0A0F" w:rsidRDefault="004A34F0" w:rsidP="004A34F0">
      <w:pPr>
        <w:pStyle w:val="a8"/>
        <w:numPr>
          <w:ilvl w:val="0"/>
          <w:numId w:val="36"/>
        </w:numPr>
        <w:ind w:firstLineChars="0"/>
        <w:rPr>
          <w:rFonts w:cs="Times New Roman"/>
        </w:rPr>
      </w:pPr>
      <w:r w:rsidRPr="008D0A0F">
        <w:rPr>
          <w:rFonts w:cs="Times New Roman"/>
        </w:rPr>
        <w:t>0.DOIP/Status.102: The client did not successfully authenticate.</w:t>
      </w:r>
    </w:p>
    <w:p w14:paraId="4283DA9C" w14:textId="77777777" w:rsidR="004A34F0" w:rsidRPr="008D0A0F" w:rsidRDefault="004A34F0" w:rsidP="004A34F0">
      <w:pPr>
        <w:pStyle w:val="a8"/>
        <w:numPr>
          <w:ilvl w:val="0"/>
          <w:numId w:val="36"/>
        </w:numPr>
        <w:ind w:firstLineChars="0"/>
        <w:rPr>
          <w:rFonts w:cs="Times New Roman"/>
        </w:rPr>
      </w:pPr>
      <w:r w:rsidRPr="008D0A0F">
        <w:rPr>
          <w:rFonts w:cs="Times New Roman"/>
        </w:rPr>
        <w:t>0.DOIP/Status.103: The client successfully authenticated, but is unauthorized to invoke the operation.</w:t>
      </w:r>
    </w:p>
    <w:p w14:paraId="57665D99" w14:textId="77777777" w:rsidR="004A34F0" w:rsidRPr="008D0A0F" w:rsidRDefault="004A34F0" w:rsidP="004A34F0">
      <w:pPr>
        <w:pStyle w:val="a8"/>
        <w:numPr>
          <w:ilvl w:val="0"/>
          <w:numId w:val="36"/>
        </w:numPr>
        <w:ind w:firstLineChars="0"/>
        <w:rPr>
          <w:rFonts w:cs="Times New Roman"/>
        </w:rPr>
      </w:pPr>
      <w:r w:rsidRPr="008D0A0F">
        <w:rPr>
          <w:rFonts w:cs="Times New Roman"/>
        </w:rPr>
        <w:t>0.DOIP/Status.104: The digital object is not known to the service to exist.</w:t>
      </w:r>
    </w:p>
    <w:p w14:paraId="0D21A900" w14:textId="77777777" w:rsidR="004A34F0" w:rsidRPr="008D0A0F" w:rsidRDefault="004A34F0" w:rsidP="004A34F0">
      <w:pPr>
        <w:pStyle w:val="a8"/>
        <w:numPr>
          <w:ilvl w:val="0"/>
          <w:numId w:val="36"/>
        </w:numPr>
        <w:ind w:firstLineChars="0"/>
        <w:rPr>
          <w:rFonts w:cs="Times New Roman"/>
        </w:rPr>
      </w:pPr>
      <w:r w:rsidRPr="008D0A0F">
        <w:rPr>
          <w:rFonts w:cs="Times New Roman"/>
        </w:rPr>
        <w:t>0.DOIP/Status.105: The client tried to create a new digital object with an identifier already in use by an existing digital object.</w:t>
      </w:r>
    </w:p>
    <w:p w14:paraId="5F5D267C" w14:textId="77777777" w:rsidR="004A34F0" w:rsidRPr="008D0A0F" w:rsidRDefault="004A34F0" w:rsidP="004A34F0">
      <w:pPr>
        <w:pStyle w:val="a8"/>
        <w:numPr>
          <w:ilvl w:val="0"/>
          <w:numId w:val="36"/>
        </w:numPr>
        <w:ind w:firstLineChars="0"/>
        <w:rPr>
          <w:rFonts w:cs="Times New Roman"/>
        </w:rPr>
      </w:pPr>
      <w:r w:rsidRPr="008D0A0F">
        <w:rPr>
          <w:rFonts w:cs="Times New Roman"/>
        </w:rPr>
        <w:t>0.DOIP/Status.200: The service declines to execute the extended operation.</w:t>
      </w:r>
    </w:p>
    <w:p w14:paraId="139A59D0" w14:textId="77777777" w:rsidR="004A34F0" w:rsidRPr="008D0A0F" w:rsidRDefault="004A34F0" w:rsidP="004A34F0">
      <w:pPr>
        <w:pStyle w:val="a8"/>
        <w:numPr>
          <w:ilvl w:val="0"/>
          <w:numId w:val="36"/>
        </w:numPr>
        <w:ind w:firstLineChars="0"/>
        <w:rPr>
          <w:rFonts w:cs="Times New Roman"/>
        </w:rPr>
      </w:pPr>
      <w:r w:rsidRPr="008D0A0F">
        <w:rPr>
          <w:rFonts w:cs="Times New Roman"/>
        </w:rPr>
        <w:t>0.DOIP/Status.201: Invalid communication protocol.</w:t>
      </w:r>
    </w:p>
    <w:p w14:paraId="23743038" w14:textId="77777777" w:rsidR="004A34F0" w:rsidRPr="008D0A0F" w:rsidRDefault="004A34F0" w:rsidP="004A34F0">
      <w:pPr>
        <w:pStyle w:val="a8"/>
        <w:numPr>
          <w:ilvl w:val="0"/>
          <w:numId w:val="36"/>
        </w:numPr>
        <w:ind w:firstLineChars="0"/>
        <w:rPr>
          <w:rFonts w:cs="Times New Roman"/>
        </w:rPr>
      </w:pPr>
      <w:r w:rsidRPr="008D0A0F">
        <w:rPr>
          <w:rFonts w:cs="Times New Roman"/>
        </w:rPr>
        <w:t>0.DOIP/Status.500: Error other than the ones stated above occurred.</w:t>
      </w:r>
    </w:p>
    <w:p w14:paraId="7DC68C81" w14:textId="6C3A9B85" w:rsidR="009C74BA" w:rsidRPr="008D0A0F" w:rsidRDefault="009C74BA">
      <w:pPr>
        <w:pStyle w:val="2"/>
      </w:pPr>
      <w:bookmarkStart w:id="131" w:name="_Toc75170687"/>
      <w:bookmarkStart w:id="132" w:name="_Toc75173257"/>
      <w:bookmarkStart w:id="133" w:name="_Toc75174369"/>
      <w:bookmarkStart w:id="134" w:name="_Toc75190360"/>
      <w:bookmarkStart w:id="135" w:name="_Toc75190545"/>
      <w:bookmarkStart w:id="136" w:name="_Toc75170694"/>
      <w:bookmarkStart w:id="137" w:name="_Toc75173264"/>
      <w:bookmarkStart w:id="138" w:name="_Toc75174376"/>
      <w:bookmarkStart w:id="139" w:name="_Toc75190367"/>
      <w:bookmarkStart w:id="140" w:name="_Toc75190552"/>
      <w:bookmarkStart w:id="141" w:name="_Toc75252978"/>
      <w:bookmarkEnd w:id="131"/>
      <w:bookmarkEnd w:id="132"/>
      <w:bookmarkEnd w:id="133"/>
      <w:bookmarkEnd w:id="134"/>
      <w:bookmarkEnd w:id="135"/>
      <w:bookmarkEnd w:id="136"/>
      <w:bookmarkEnd w:id="137"/>
      <w:bookmarkEnd w:id="138"/>
      <w:bookmarkEnd w:id="139"/>
      <w:bookmarkEnd w:id="140"/>
      <w:r w:rsidRPr="008D0A0F">
        <w:rPr>
          <w:rFonts w:hint="eastAsia"/>
        </w:rPr>
        <w:t>Other</w:t>
      </w:r>
      <w:r w:rsidRPr="008D0A0F">
        <w:t xml:space="preserve"> Identifiers</w:t>
      </w:r>
      <w:bookmarkEnd w:id="141"/>
    </w:p>
    <w:p w14:paraId="45092228" w14:textId="77777777" w:rsidR="009C74BA" w:rsidRPr="008D0A0F" w:rsidRDefault="009C74BA" w:rsidP="009C74BA">
      <w:r w:rsidRPr="008D0A0F">
        <w:t>The following identifiers designate parameters that are useful and/or necessary for DOIP Operations.</w:t>
      </w:r>
    </w:p>
    <w:p w14:paraId="0A702496" w14:textId="77777777" w:rsidR="009C74BA" w:rsidRPr="008D0A0F" w:rsidRDefault="009C74BA" w:rsidP="009C74BA">
      <w:pPr>
        <w:pStyle w:val="a8"/>
        <w:numPr>
          <w:ilvl w:val="0"/>
          <w:numId w:val="38"/>
        </w:numPr>
        <w:ind w:firstLineChars="0"/>
      </w:pPr>
      <w:r w:rsidRPr="008D0A0F">
        <w:t>0.DOIP/Request: This identifier shall be used to describe the specifics of the DOIP request for extended operation.</w:t>
      </w:r>
    </w:p>
    <w:p w14:paraId="0B384FFC" w14:textId="77777777" w:rsidR="009C74BA" w:rsidRPr="008D0A0F" w:rsidRDefault="009C74BA" w:rsidP="009C74BA">
      <w:pPr>
        <w:pStyle w:val="a8"/>
        <w:numPr>
          <w:ilvl w:val="0"/>
          <w:numId w:val="38"/>
        </w:numPr>
        <w:ind w:firstLineChars="0"/>
      </w:pPr>
      <w:r w:rsidRPr="008D0A0F">
        <w:t>0.DOIP/Response: This identifier shall be used to describe the specifics of the DOIP response for extended operation.</w:t>
      </w:r>
    </w:p>
    <w:p w14:paraId="0A612096" w14:textId="77777777" w:rsidR="009C74BA" w:rsidRPr="008D0A0F" w:rsidRDefault="009C74BA" w:rsidP="009C74BA">
      <w:pPr>
        <w:pStyle w:val="a8"/>
        <w:numPr>
          <w:ilvl w:val="0"/>
          <w:numId w:val="38"/>
        </w:numPr>
        <w:ind w:firstLineChars="0"/>
      </w:pPr>
      <w:r w:rsidRPr="008D0A0F">
        <w:t>0.DOIP/</w:t>
      </w:r>
      <w:proofErr w:type="spellStart"/>
      <w:r w:rsidRPr="008D0A0F">
        <w:t>OperationReference</w:t>
      </w:r>
      <w:proofErr w:type="spellEnd"/>
      <w:r w:rsidRPr="008D0A0F">
        <w:t>: This identifier shall be used to designate one DOIP operation being similar to another DOIP operation.</w:t>
      </w:r>
    </w:p>
    <w:p w14:paraId="4B2BCA25" w14:textId="77777777" w:rsidR="009C74BA" w:rsidRPr="008D0A0F" w:rsidRDefault="009C74BA" w:rsidP="009C74BA">
      <w:pPr>
        <w:pStyle w:val="a8"/>
        <w:numPr>
          <w:ilvl w:val="0"/>
          <w:numId w:val="38"/>
        </w:numPr>
        <w:ind w:firstLineChars="0"/>
      </w:pPr>
      <w:r w:rsidRPr="008D0A0F">
        <w:t xml:space="preserve">0.DOIP/Transport: This identifier may be used to specify the DOIP transport protocol </w:t>
      </w:r>
      <w:r w:rsidRPr="008D0A0F">
        <w:lastRenderedPageBreak/>
        <w:t>used by the DO Service; it resolves to an extended DOIP type. If no transport is specified, then TCP/IP is assumed. If the DOIP uses TLS for instance, it may also be specified in this field.</w:t>
      </w:r>
    </w:p>
    <w:p w14:paraId="69F6DB5C" w14:textId="77777777" w:rsidR="009C74BA" w:rsidRPr="008D0A0F" w:rsidRDefault="009C74BA" w:rsidP="009C74BA">
      <w:pPr>
        <w:pStyle w:val="a8"/>
        <w:numPr>
          <w:ilvl w:val="0"/>
          <w:numId w:val="38"/>
        </w:numPr>
        <w:ind w:firstLineChars="0"/>
      </w:pPr>
      <w:r w:rsidRPr="008D0A0F">
        <w:t>0.DOIP/Encoding: This identifier may be used to provide information that is used by the DOIP Service to specify the encoding used by the DOIP; it resolves to an extended DOIP type.</w:t>
      </w:r>
    </w:p>
    <w:p w14:paraId="3E4A442B" w14:textId="77777777" w:rsidR="009C74BA" w:rsidRPr="008D0A0F" w:rsidRDefault="009C74BA" w:rsidP="009C74BA">
      <w:pPr>
        <w:pStyle w:val="a8"/>
        <w:numPr>
          <w:ilvl w:val="0"/>
          <w:numId w:val="38"/>
        </w:numPr>
        <w:ind w:firstLineChars="0"/>
      </w:pPr>
      <w:r w:rsidRPr="008D0A0F">
        <w:t>0.DOIP/</w:t>
      </w:r>
      <w:proofErr w:type="spellStart"/>
      <w:r w:rsidRPr="008D0A0F">
        <w:t>AccessControl</w:t>
      </w:r>
      <w:proofErr w:type="spellEnd"/>
      <w:r w:rsidRPr="008D0A0F">
        <w:t>: This identifier may be used to provide information that specifies the access control operation.</w:t>
      </w:r>
    </w:p>
    <w:p w14:paraId="05F98F30" w14:textId="77777777" w:rsidR="0003444B" w:rsidRPr="008D0A0F" w:rsidRDefault="0003444B">
      <w:pPr>
        <w:widowControl/>
        <w:jc w:val="left"/>
        <w:rPr>
          <w:rFonts w:cs="Times New Roman"/>
        </w:rPr>
      </w:pPr>
      <w:r w:rsidRPr="008D0A0F">
        <w:rPr>
          <w:rFonts w:cs="Times New Roman"/>
        </w:rPr>
        <w:br w:type="page"/>
      </w:r>
    </w:p>
    <w:p w14:paraId="0F4BA672" w14:textId="77777777" w:rsidR="005568C4" w:rsidRPr="008D0A0F" w:rsidRDefault="005568C4" w:rsidP="002349EA">
      <w:pPr>
        <w:pStyle w:val="1"/>
        <w:rPr>
          <w:rFonts w:cs="Times New Roman"/>
        </w:rPr>
      </w:pPr>
      <w:bookmarkStart w:id="142" w:name="_Toc75252979"/>
      <w:bookmarkStart w:id="143" w:name="_Toc31919475"/>
      <w:bookmarkStart w:id="144" w:name="_Toc31919469"/>
      <w:r w:rsidRPr="008D0A0F">
        <w:rPr>
          <w:rFonts w:cs="Times New Roman"/>
        </w:rPr>
        <w:lastRenderedPageBreak/>
        <w:t>Communication</w:t>
      </w:r>
      <w:bookmarkEnd w:id="142"/>
    </w:p>
    <w:p w14:paraId="643D1FBB" w14:textId="77777777" w:rsidR="005568C4" w:rsidRPr="008D0A0F" w:rsidRDefault="005568C4" w:rsidP="005568C4">
      <w:pPr>
        <w:rPr>
          <w:rFonts w:cs="Times New Roman"/>
        </w:rPr>
      </w:pPr>
      <w:r w:rsidRPr="008D0A0F">
        <w:rPr>
          <w:rFonts w:cs="Times New Roman"/>
        </w:rPr>
        <w:t xml:space="preserve">Clients interact with any DOs by establishing DOIP connections to each DO’s respective DO Service. To do so, clients will need to acquire that DO Service’s information to establish a network connection to it. This information is called the DO Service Information. The specific values encoded in the Service Information are described in the types section of this document as the </w:t>
      </w:r>
      <w:proofErr w:type="gramStart"/>
      <w:r w:rsidRPr="008D0A0F">
        <w:rPr>
          <w:rFonts w:cs="Times New Roman"/>
        </w:rPr>
        <w:t>0.TYPE</w:t>
      </w:r>
      <w:proofErr w:type="gramEnd"/>
      <w:r w:rsidRPr="008D0A0F">
        <w:rPr>
          <w:rFonts w:cs="Times New Roman"/>
        </w:rPr>
        <w:t>/</w:t>
      </w:r>
      <w:proofErr w:type="spellStart"/>
      <w:r w:rsidRPr="008D0A0F">
        <w:rPr>
          <w:rFonts w:cs="Times New Roman"/>
        </w:rPr>
        <w:t>DOIPServiceInfo</w:t>
      </w:r>
      <w:proofErr w:type="spellEnd"/>
      <w:r w:rsidRPr="008D0A0F">
        <w:rPr>
          <w:rFonts w:cs="Times New Roman"/>
        </w:rPr>
        <w:t xml:space="preserve"> type.</w:t>
      </w:r>
    </w:p>
    <w:p w14:paraId="17F72B3E" w14:textId="77777777" w:rsidR="005568C4" w:rsidRPr="008D0A0F" w:rsidRDefault="005568C4" w:rsidP="005568C4">
      <w:pPr>
        <w:rPr>
          <w:rFonts w:cs="Times New Roman"/>
        </w:rPr>
      </w:pPr>
    </w:p>
    <w:p w14:paraId="1859C5FC" w14:textId="08C90A92" w:rsidR="005568C4" w:rsidRPr="008D0A0F" w:rsidRDefault="005568C4" w:rsidP="005568C4">
      <w:pPr>
        <w:rPr>
          <w:rFonts w:cs="Times New Roman"/>
        </w:rPr>
      </w:pPr>
      <w:r w:rsidRPr="008D0A0F">
        <w:rPr>
          <w:rFonts w:cs="Times New Roman"/>
        </w:rPr>
        <w:t xml:space="preserve">The client shall resolve the DO identifier using the IRP. The resulting information shall contain either the Service Information associated with the </w:t>
      </w:r>
      <w:proofErr w:type="gramStart"/>
      <w:r w:rsidRPr="008D0A0F">
        <w:rPr>
          <w:rFonts w:cs="Times New Roman"/>
        </w:rPr>
        <w:t>0.TYPE</w:t>
      </w:r>
      <w:proofErr w:type="gramEnd"/>
      <w:r w:rsidRPr="008D0A0F">
        <w:rPr>
          <w:rFonts w:cs="Times New Roman"/>
        </w:rPr>
        <w:t>/</w:t>
      </w:r>
      <w:proofErr w:type="spellStart"/>
      <w:r w:rsidRPr="008D0A0F">
        <w:rPr>
          <w:rFonts w:cs="Times New Roman"/>
        </w:rPr>
        <w:t>DOIPServiceInfo</w:t>
      </w:r>
      <w:proofErr w:type="spellEnd"/>
      <w:r w:rsidRPr="008D0A0F">
        <w:rPr>
          <w:rFonts w:cs="Times New Roman"/>
        </w:rPr>
        <w:t xml:space="preserve"> type or receive a redirection to another identifier. In the case the client receives a redirection, it will resolve the new identifier using the IRP and any additional redirection into a Service Information record.</w:t>
      </w:r>
      <w:r w:rsidR="00FA4302">
        <w:rPr>
          <w:rFonts w:cs="Times New Roman" w:hint="eastAsia"/>
        </w:rPr>
        <w:t xml:space="preserve"> </w:t>
      </w:r>
      <w:r w:rsidRPr="008D0A0F">
        <w:rPr>
          <w:rFonts w:cs="Times New Roman"/>
        </w:rPr>
        <w:t xml:space="preserve">Clients may cache any Service Information for expediting future interactions with the DOIP service. Details of the identifier records are stated in the discussion on Core Types in </w:t>
      </w:r>
      <w:r w:rsidR="00133005">
        <w:rPr>
          <w:rFonts w:cs="Times New Roman"/>
        </w:rPr>
        <w:t xml:space="preserve">section </w:t>
      </w:r>
      <w:r w:rsidR="00133005">
        <w:rPr>
          <w:rFonts w:cs="Times New Roman"/>
        </w:rPr>
        <w:fldChar w:fldCharType="begin"/>
      </w:r>
      <w:r w:rsidR="00133005">
        <w:rPr>
          <w:rFonts w:cs="Times New Roman"/>
        </w:rPr>
        <w:instrText xml:space="preserve"> REF _Ref75251127 \r \h </w:instrText>
      </w:r>
      <w:r w:rsidR="00133005">
        <w:rPr>
          <w:rFonts w:cs="Times New Roman"/>
        </w:rPr>
      </w:r>
      <w:r w:rsidR="00133005">
        <w:rPr>
          <w:rFonts w:cs="Times New Roman"/>
        </w:rPr>
        <w:fldChar w:fldCharType="separate"/>
      </w:r>
      <w:r w:rsidR="003B780D">
        <w:rPr>
          <w:rFonts w:cs="Times New Roman"/>
        </w:rPr>
        <w:t>5.1</w:t>
      </w:r>
      <w:r w:rsidR="00133005">
        <w:rPr>
          <w:rFonts w:cs="Times New Roman"/>
        </w:rPr>
        <w:fldChar w:fldCharType="end"/>
      </w:r>
      <w:r w:rsidRPr="008D0A0F">
        <w:rPr>
          <w:rFonts w:cs="Times New Roman"/>
        </w:rPr>
        <w:t xml:space="preserve"> of this specification.</w:t>
      </w:r>
    </w:p>
    <w:p w14:paraId="470D0062" w14:textId="77777777" w:rsidR="005568C4" w:rsidRPr="008D0A0F" w:rsidRDefault="005568C4" w:rsidP="005568C4">
      <w:pPr>
        <w:rPr>
          <w:rFonts w:cs="Times New Roman"/>
        </w:rPr>
      </w:pPr>
    </w:p>
    <w:p w14:paraId="58D47B69" w14:textId="4C23CA3A" w:rsidR="005568C4" w:rsidRDefault="005568C4" w:rsidP="005568C4">
      <w:pPr>
        <w:rPr>
          <w:rFonts w:cs="Times New Roman"/>
        </w:rPr>
      </w:pPr>
      <w:r w:rsidRPr="008D0A0F">
        <w:rPr>
          <w:rFonts w:cs="Times New Roman"/>
        </w:rPr>
        <w:t>A DOIP service can also acting as a proxy and allow operations to be invoked on DOs managed by other DOIP services. The proxy service invokes the client-specified operation on the service that manages the identified DO and responds back the results to the client. The proxy service may also cache the response for expeditiously responding to such future requests.</w:t>
      </w:r>
    </w:p>
    <w:p w14:paraId="316886C5" w14:textId="7074CE51" w:rsidR="00CF219A" w:rsidRDefault="00CF219A" w:rsidP="00091355">
      <w:pPr>
        <w:pStyle w:val="2"/>
      </w:pPr>
      <w:bookmarkStart w:id="145" w:name="_Toc75252980"/>
      <w:r>
        <w:rPr>
          <w:rFonts w:hint="eastAsia"/>
        </w:rPr>
        <w:t>C</w:t>
      </w:r>
      <w:r>
        <w:t>onventions</w:t>
      </w:r>
    </w:p>
    <w:p w14:paraId="4C1BDC7B" w14:textId="6A5F13B8" w:rsidR="00CF219A" w:rsidRDefault="000F7CCE" w:rsidP="000F7CCE">
      <w:del w:id="146" w:author="CHQ" w:date="2021-12-23T10:52:00Z">
        <w:r w:rsidDel="000C5A4A">
          <w:delText>The following conventions are followed by the DOIP protocol to ensure interoperability among different implementations</w:delText>
        </w:r>
      </w:del>
      <w:ins w:id="147" w:author="CHQ" w:date="2021-12-23T10:52:00Z">
        <w:r w:rsidR="000C5A4A" w:rsidRPr="000C5A4A">
          <w:t>The DOIP protocol follows the following conventions to ensure interoperability among different implementations</w:t>
        </w:r>
      </w:ins>
      <w:r>
        <w:t>.</w:t>
      </w:r>
    </w:p>
    <w:p w14:paraId="0B40C39F" w14:textId="749E7390" w:rsidR="000F7CCE" w:rsidRDefault="000F7CCE" w:rsidP="000F7CCE">
      <w:pPr>
        <w:pStyle w:val="3"/>
      </w:pPr>
      <w:r w:rsidRPr="000F7CCE">
        <w:t>Data Transmission Order</w:t>
      </w:r>
    </w:p>
    <w:p w14:paraId="7DC458D0" w14:textId="781D0A4F" w:rsidR="000F7CCE" w:rsidRDefault="000F7CCE" w:rsidP="000F7CCE">
      <w:r>
        <w:t>The order of transmission of data packets follows the network byte order (also called the Big-Endian</w:t>
      </w:r>
      <w:r w:rsidR="00354837">
        <w:fldChar w:fldCharType="begin"/>
      </w:r>
      <w:r w:rsidR="00354837">
        <w:instrText xml:space="preserve"> REF _Ref90758427 \r \h </w:instrText>
      </w:r>
      <w:r w:rsidR="00354837">
        <w:fldChar w:fldCharType="separate"/>
      </w:r>
      <w:r w:rsidR="00354837">
        <w:t>[22]</w:t>
      </w:r>
      <w:r w:rsidR="00354837">
        <w:fldChar w:fldCharType="end"/>
      </w:r>
      <w:r>
        <w:t xml:space="preserve">). </w:t>
      </w:r>
      <w:del w:id="148" w:author="CHQ" w:date="2021-12-23T10:53:00Z">
        <w:r w:rsidDel="00996DDD">
          <w:delText>That is, w</w:delText>
        </w:r>
      </w:del>
      <w:ins w:id="149" w:author="CHQ" w:date="2021-12-23T10:53:00Z">
        <w:r w:rsidR="00996DDD">
          <w:rPr>
            <w:rFonts w:hint="eastAsia"/>
          </w:rPr>
          <w:t>W</w:t>
        </w:r>
      </w:ins>
      <w:r>
        <w:t>hen a data</w:t>
      </w:r>
      <w:ins w:id="150" w:author="CHQ" w:date="2021-12-23T10:53:00Z">
        <w:r w:rsidR="00996DDD">
          <w:rPr>
            <w:rFonts w:hint="eastAsia"/>
          </w:rPr>
          <w:t xml:space="preserve"> </w:t>
        </w:r>
      </w:ins>
      <w:del w:id="151" w:author="CHQ" w:date="2021-12-23T10:53:00Z">
        <w:r w:rsidDel="00996DDD">
          <w:delText>-</w:delText>
        </w:r>
      </w:del>
      <w:r>
        <w:t>gram consist</w:t>
      </w:r>
      <w:ins w:id="152" w:author="CHQ" w:date="2021-12-23T10:53:00Z">
        <w:r w:rsidR="00996DDD">
          <w:rPr>
            <w:rFonts w:hint="eastAsia"/>
          </w:rPr>
          <w:t>s</w:t>
        </w:r>
      </w:ins>
      <w:del w:id="153" w:author="CHQ" w:date="2021-12-23T10:53:00Z">
        <w:r w:rsidDel="00996DDD">
          <w:delText>s</w:delText>
        </w:r>
      </w:del>
      <w:r>
        <w:t xml:space="preserve"> of a group of octets, the order of transmission of those octets follows their natural order from left to right and from top to bottom, as they are read in English.</w:t>
      </w:r>
    </w:p>
    <w:p w14:paraId="14B4F46E" w14:textId="710AE035" w:rsidR="00CD7ABA" w:rsidRDefault="00CD7ABA" w:rsidP="00CD7ABA">
      <w:pPr>
        <w:pStyle w:val="3"/>
      </w:pPr>
      <w:r>
        <w:t>Standard String Type: UTF8-String</w:t>
      </w:r>
    </w:p>
    <w:p w14:paraId="46696AFF" w14:textId="2FE4D306" w:rsidR="00CD7ABA" w:rsidRPr="00CD7ABA" w:rsidRDefault="00CD7ABA" w:rsidP="00CD7ABA">
      <w:r>
        <w:t>DOIP messages are transmitted as UTF8-Strings under the DOIP protocol. Throughout this document, UTF8-String stands for the data type that consists of a 4-byte unsigned integer followed by a character string in UTF-8 encoding. The leading integer specifies the number of octets of the character string.</w:t>
      </w:r>
      <w:bookmarkStart w:id="154" w:name="_GoBack"/>
      <w:bookmarkEnd w:id="154"/>
    </w:p>
    <w:p w14:paraId="1D3A9A8A" w14:textId="2BB09C4A" w:rsidR="00091355" w:rsidRDefault="00091355" w:rsidP="00091355">
      <w:pPr>
        <w:pStyle w:val="2"/>
      </w:pPr>
      <w:r>
        <w:rPr>
          <w:rFonts w:hint="eastAsia"/>
        </w:rPr>
        <w:lastRenderedPageBreak/>
        <w:t>S</w:t>
      </w:r>
      <w:r>
        <w:t>erialization of Digital Object</w:t>
      </w:r>
      <w:bookmarkEnd w:id="145"/>
    </w:p>
    <w:p w14:paraId="6C476A9C" w14:textId="77777777" w:rsidR="00091355" w:rsidRDefault="00091355" w:rsidP="00091355">
      <w:pPr>
        <w:rPr>
          <w:rFonts w:cs="Times New Roman"/>
        </w:rPr>
      </w:pPr>
      <w:r w:rsidRPr="008D0A0F">
        <w:rPr>
          <w:rFonts w:cs="Times New Roman"/>
        </w:rPr>
        <w:t>A digital object (DO) as communicated between digital object services and clients must conform to the agreed form of serialization. Client software that incorporates DOIP software may be part of another DOIP service. The minimum required serialization of a DO is specified below. At a high-level, a DO consists of an identifier, a type, optional and open-ended attributes, plus optional elements. The identifier of the DO must be unique and resolvable as specified in the IRP.</w:t>
      </w:r>
    </w:p>
    <w:p w14:paraId="0AD1D1A5" w14:textId="77777777" w:rsidR="00091355" w:rsidRPr="00335AC2" w:rsidRDefault="00091355" w:rsidP="00335AC2">
      <w:pPr>
        <w:rPr>
          <w:rFonts w:cs="Times New Roman"/>
        </w:rPr>
      </w:pPr>
    </w:p>
    <w:p w14:paraId="2E645ADE" w14:textId="254BE1B8" w:rsidR="00091355" w:rsidRPr="008D0A0F" w:rsidRDefault="00091355" w:rsidP="00091355">
      <w:pPr>
        <w:rPr>
          <w:rFonts w:cs="Times New Roman"/>
        </w:rPr>
      </w:pPr>
      <w:r w:rsidRPr="008D0A0F">
        <w:rPr>
          <w:rFonts w:cs="Times New Roman"/>
        </w:rPr>
        <w:t xml:space="preserve">The serialized DO in DOIP message consists of three segments: </w:t>
      </w:r>
      <w:r w:rsidR="0074260C">
        <w:rPr>
          <w:rFonts w:cs="Times New Roman"/>
        </w:rPr>
        <w:t>JSON segment</w:t>
      </w:r>
      <w:r w:rsidRPr="008D0A0F">
        <w:rPr>
          <w:rFonts w:cs="Times New Roman"/>
        </w:rPr>
        <w:t xml:space="preserve"> </w:t>
      </w:r>
      <w:r w:rsidR="0074260C">
        <w:rPr>
          <w:rFonts w:cs="Times New Roman"/>
        </w:rPr>
        <w:t>l</w:t>
      </w:r>
      <w:r w:rsidRPr="008D0A0F">
        <w:rPr>
          <w:rFonts w:cs="Times New Roman"/>
        </w:rPr>
        <w:t xml:space="preserve">ength, </w:t>
      </w:r>
      <w:r w:rsidR="0074260C">
        <w:rPr>
          <w:rFonts w:cs="Times New Roman"/>
        </w:rPr>
        <w:t>JSON segment</w:t>
      </w:r>
      <w:r w:rsidRPr="008D0A0F">
        <w:rPr>
          <w:rFonts w:cs="Times New Roman"/>
        </w:rPr>
        <w:t xml:space="preserve">, and element data. </w:t>
      </w:r>
      <w:r w:rsidR="0074260C">
        <w:rPr>
          <w:rFonts w:cs="Times New Roman"/>
        </w:rPr>
        <w:t>JSON segment</w:t>
      </w:r>
      <w:r w:rsidR="0074260C" w:rsidRPr="008D0A0F">
        <w:rPr>
          <w:rFonts w:cs="Times New Roman"/>
        </w:rPr>
        <w:t xml:space="preserve"> </w:t>
      </w:r>
      <w:r w:rsidR="0074260C">
        <w:rPr>
          <w:rFonts w:cs="Times New Roman"/>
        </w:rPr>
        <w:t>l</w:t>
      </w:r>
      <w:r w:rsidR="0074260C" w:rsidRPr="008D0A0F">
        <w:rPr>
          <w:rFonts w:cs="Times New Roman"/>
        </w:rPr>
        <w:t>ength</w:t>
      </w:r>
      <w:r w:rsidRPr="008D0A0F">
        <w:rPr>
          <w:rFonts w:cs="Times New Roman"/>
        </w:rPr>
        <w:t xml:space="preserve"> specifies the length of </w:t>
      </w:r>
      <w:r w:rsidR="0074260C">
        <w:rPr>
          <w:rFonts w:cs="Times New Roman"/>
        </w:rPr>
        <w:t>JSON segment</w:t>
      </w:r>
      <w:r w:rsidRPr="008D0A0F">
        <w:rPr>
          <w:rFonts w:cs="Times New Roman"/>
        </w:rPr>
        <w:t xml:space="preserve">, and the </w:t>
      </w:r>
      <w:r w:rsidR="0074260C">
        <w:rPr>
          <w:rFonts w:cs="Times New Roman"/>
        </w:rPr>
        <w:t>JSON segment</w:t>
      </w:r>
      <w:r w:rsidRPr="008D0A0F">
        <w:rPr>
          <w:rFonts w:cs="Times New Roman"/>
        </w:rPr>
        <w:t xml:space="preserve"> follows which is in JSON format. The last segment is a concatenation of the elements data, each of which must be introduced in elements field in </w:t>
      </w:r>
      <w:r w:rsidR="0074260C">
        <w:rPr>
          <w:rFonts w:cs="Times New Roman"/>
        </w:rPr>
        <w:t xml:space="preserve">JSON </w:t>
      </w:r>
      <w:r w:rsidRPr="008D0A0F">
        <w:rPr>
          <w:rFonts w:cs="Times New Roman"/>
        </w:rPr>
        <w:t xml:space="preserve">segment. The data segment contains the data of all elements, and is arranged and assembled in </w:t>
      </w:r>
      <w:r w:rsidR="0074260C">
        <w:rPr>
          <w:rFonts w:cs="Times New Roman"/>
        </w:rPr>
        <w:t>the same</w:t>
      </w:r>
      <w:r w:rsidRPr="008D0A0F">
        <w:rPr>
          <w:rFonts w:cs="Times New Roman"/>
        </w:rPr>
        <w:t xml:space="preserve"> order </w:t>
      </w:r>
      <w:r w:rsidR="0074260C">
        <w:rPr>
          <w:rFonts w:cs="Times New Roman"/>
        </w:rPr>
        <w:t>with their appearances in</w:t>
      </w:r>
      <w:r w:rsidR="005F118C">
        <w:rPr>
          <w:rFonts w:cs="Times New Roman"/>
        </w:rPr>
        <w:t xml:space="preserve"> elements array in</w:t>
      </w:r>
      <w:r w:rsidR="0074260C">
        <w:rPr>
          <w:rFonts w:cs="Times New Roman"/>
        </w:rPr>
        <w:t xml:space="preserve"> JSON segment</w:t>
      </w:r>
      <w:r w:rsidRPr="008D0A0F">
        <w:rPr>
          <w:rFonts w:cs="Times New Roman"/>
        </w:rPr>
        <w:t>.</w:t>
      </w:r>
    </w:p>
    <w:p w14:paraId="5AFECBC4" w14:textId="5E5FD428" w:rsidR="00091355" w:rsidRPr="008D0A0F" w:rsidRDefault="00091355" w:rsidP="00091355">
      <w:pPr>
        <w:pStyle w:val="3"/>
      </w:pPr>
      <w:bookmarkStart w:id="155" w:name="_Toc75252981"/>
      <w:r w:rsidRPr="008D0A0F">
        <w:t>&lt;</w:t>
      </w:r>
      <w:r w:rsidR="00D21A7C" w:rsidRPr="00D21A7C">
        <w:t xml:space="preserve"> </w:t>
      </w:r>
      <w:r w:rsidR="00D21A7C">
        <w:t>JSON Segment</w:t>
      </w:r>
      <w:r w:rsidR="00D21A7C" w:rsidRPr="008D0A0F">
        <w:t xml:space="preserve"> </w:t>
      </w:r>
      <w:r w:rsidRPr="008D0A0F">
        <w:t>Length&gt;</w:t>
      </w:r>
      <w:bookmarkEnd w:id="155"/>
    </w:p>
    <w:p w14:paraId="7BDC053A" w14:textId="6B6FA1DC" w:rsidR="00091355" w:rsidRPr="00CA3CC1" w:rsidRDefault="00091355" w:rsidP="00091355">
      <w:pPr>
        <w:rPr>
          <w:rFonts w:cs="Times New Roman"/>
        </w:rPr>
      </w:pPr>
      <w:r w:rsidRPr="00CA3CC1">
        <w:rPr>
          <w:rFonts w:cs="Times New Roman"/>
        </w:rPr>
        <w:t xml:space="preserve">A 4-byte unsigned integer indicates the length of </w:t>
      </w:r>
      <w:r w:rsidR="00D21A7C">
        <w:rPr>
          <w:rFonts w:cs="Times New Roman"/>
        </w:rPr>
        <w:t>JSON</w:t>
      </w:r>
      <w:r w:rsidRPr="00CA3CC1">
        <w:rPr>
          <w:rFonts w:cs="Times New Roman"/>
        </w:rPr>
        <w:t xml:space="preserve"> </w:t>
      </w:r>
      <w:r w:rsidR="00D21A7C">
        <w:t>Segment</w:t>
      </w:r>
      <w:r w:rsidRPr="00CA3CC1">
        <w:rPr>
          <w:rFonts w:cs="Times New Roman"/>
        </w:rPr>
        <w:t>.</w:t>
      </w:r>
    </w:p>
    <w:p w14:paraId="42C178E8" w14:textId="08DCD77B" w:rsidR="00091355" w:rsidRPr="008D0A0F" w:rsidRDefault="00091355" w:rsidP="00091355">
      <w:pPr>
        <w:pStyle w:val="3"/>
      </w:pPr>
      <w:bookmarkStart w:id="156" w:name="_Toc75252982"/>
      <w:r w:rsidRPr="008D0A0F">
        <w:t>&lt;</w:t>
      </w:r>
      <w:r w:rsidR="00D21A7C">
        <w:t>JSON Segment</w:t>
      </w:r>
      <w:r w:rsidRPr="008D0A0F">
        <w:t>&gt;</w:t>
      </w:r>
      <w:bookmarkEnd w:id="156"/>
    </w:p>
    <w:p w14:paraId="1348396C" w14:textId="77777777" w:rsidR="00091355" w:rsidRPr="00CA3CC1" w:rsidRDefault="00091355" w:rsidP="00091355">
      <w:pPr>
        <w:rPr>
          <w:rFonts w:cs="Times New Roman"/>
        </w:rPr>
      </w:pPr>
      <w:r>
        <w:rPr>
          <w:rFonts w:cs="Times New Roman"/>
        </w:rPr>
        <w:t>O</w:t>
      </w:r>
      <w:r w:rsidRPr="00CA3CC1">
        <w:rPr>
          <w:rFonts w:cs="Times New Roman"/>
        </w:rPr>
        <w:t>ne or more fields (key-value pairs) serialized as a JSON object, includes:</w:t>
      </w:r>
    </w:p>
    <w:p w14:paraId="54CF8F3E" w14:textId="77777777" w:rsidR="00091355" w:rsidRPr="008D0A0F" w:rsidRDefault="00091355" w:rsidP="00091355">
      <w:pPr>
        <w:pStyle w:val="a8"/>
        <w:numPr>
          <w:ilvl w:val="1"/>
          <w:numId w:val="28"/>
        </w:numPr>
        <w:ind w:firstLineChars="0"/>
        <w:rPr>
          <w:rFonts w:cs="Times New Roman"/>
        </w:rPr>
      </w:pPr>
      <w:r w:rsidRPr="008D0A0F">
        <w:rPr>
          <w:rFonts w:cs="Times New Roman"/>
        </w:rPr>
        <w:t>id: the identifier of the DO.</w:t>
      </w:r>
    </w:p>
    <w:p w14:paraId="39B72167" w14:textId="77777777" w:rsidR="00091355" w:rsidRPr="008D0A0F" w:rsidRDefault="00091355" w:rsidP="00091355">
      <w:pPr>
        <w:pStyle w:val="a8"/>
        <w:numPr>
          <w:ilvl w:val="1"/>
          <w:numId w:val="28"/>
        </w:numPr>
        <w:ind w:firstLineChars="0"/>
        <w:rPr>
          <w:rFonts w:cs="Times New Roman"/>
        </w:rPr>
      </w:pPr>
      <w:r w:rsidRPr="008D0A0F">
        <w:rPr>
          <w:rFonts w:cs="Times New Roman"/>
        </w:rPr>
        <w:t xml:space="preserve">type: the DO type. Must be </w:t>
      </w:r>
      <w:proofErr w:type="gramStart"/>
      <w:r w:rsidRPr="008D0A0F">
        <w:rPr>
          <w:rFonts w:cs="Times New Roman"/>
        </w:rPr>
        <w:t>0.TYPE</w:t>
      </w:r>
      <w:proofErr w:type="gramEnd"/>
      <w:r w:rsidRPr="008D0A0F">
        <w:rPr>
          <w:rFonts w:cs="Times New Roman"/>
        </w:rPr>
        <w:t>/DO or its extension. See Types section.</w:t>
      </w:r>
    </w:p>
    <w:p w14:paraId="41894B21" w14:textId="77777777" w:rsidR="00091355" w:rsidRPr="008D0A0F" w:rsidRDefault="00091355" w:rsidP="00091355">
      <w:pPr>
        <w:pStyle w:val="a8"/>
        <w:numPr>
          <w:ilvl w:val="1"/>
          <w:numId w:val="28"/>
        </w:numPr>
        <w:ind w:firstLineChars="0"/>
        <w:rPr>
          <w:rFonts w:cs="Times New Roman"/>
        </w:rPr>
      </w:pPr>
      <w:r w:rsidRPr="008D0A0F">
        <w:rPr>
          <w:rFonts w:cs="Times New Roman"/>
        </w:rPr>
        <w:t>attributes (optional): one or more fields serialized as a JSON object.</w:t>
      </w:r>
    </w:p>
    <w:p w14:paraId="4B13FB3E" w14:textId="77777777" w:rsidR="00091355" w:rsidRPr="008D0A0F" w:rsidRDefault="00091355" w:rsidP="00091355">
      <w:pPr>
        <w:pStyle w:val="a8"/>
        <w:numPr>
          <w:ilvl w:val="1"/>
          <w:numId w:val="28"/>
        </w:numPr>
        <w:ind w:firstLineChars="0"/>
        <w:rPr>
          <w:rFonts w:cs="Times New Roman"/>
        </w:rPr>
      </w:pPr>
      <w:r w:rsidRPr="008D0A0F">
        <w:rPr>
          <w:rFonts w:cs="Times New Roman"/>
        </w:rPr>
        <w:t>elements (optional): one or more elements serialized as an array in JSON, with each element consisting of:</w:t>
      </w:r>
    </w:p>
    <w:p w14:paraId="589A5396" w14:textId="77777777" w:rsidR="00091355" w:rsidRPr="008D0A0F" w:rsidRDefault="00091355" w:rsidP="00091355">
      <w:pPr>
        <w:pStyle w:val="a8"/>
        <w:numPr>
          <w:ilvl w:val="2"/>
          <w:numId w:val="28"/>
        </w:numPr>
        <w:ind w:firstLineChars="0"/>
        <w:rPr>
          <w:rFonts w:cs="Times New Roman"/>
        </w:rPr>
      </w:pPr>
      <w:r w:rsidRPr="008D0A0F">
        <w:rPr>
          <w:rFonts w:cs="Times New Roman"/>
        </w:rPr>
        <w:t>id: identifier of the element; must be unique within a DO.</w:t>
      </w:r>
    </w:p>
    <w:p w14:paraId="33858812" w14:textId="77777777" w:rsidR="00091355" w:rsidRPr="008D0A0F" w:rsidRDefault="00091355" w:rsidP="00091355">
      <w:pPr>
        <w:pStyle w:val="a8"/>
        <w:numPr>
          <w:ilvl w:val="2"/>
          <w:numId w:val="28"/>
        </w:numPr>
        <w:ind w:firstLineChars="0"/>
        <w:rPr>
          <w:rFonts w:cs="Times New Roman"/>
        </w:rPr>
      </w:pPr>
      <w:r w:rsidRPr="008D0A0F">
        <w:rPr>
          <w:rFonts w:cs="Times New Roman"/>
        </w:rPr>
        <w:t>length: length of the data portion.</w:t>
      </w:r>
    </w:p>
    <w:p w14:paraId="24C1E791" w14:textId="77777777" w:rsidR="00091355" w:rsidRPr="008D0A0F" w:rsidRDefault="00091355" w:rsidP="00091355">
      <w:pPr>
        <w:pStyle w:val="a8"/>
        <w:numPr>
          <w:ilvl w:val="2"/>
          <w:numId w:val="28"/>
        </w:numPr>
        <w:ind w:firstLineChars="0"/>
        <w:rPr>
          <w:rFonts w:cs="Times New Roman"/>
        </w:rPr>
      </w:pPr>
      <w:r w:rsidRPr="008D0A0F">
        <w:rPr>
          <w:rFonts w:cs="Times New Roman"/>
        </w:rPr>
        <w:t>type: shall be a type as defined in this spec or a MIME type.</w:t>
      </w:r>
    </w:p>
    <w:p w14:paraId="3DDD7506" w14:textId="77777777" w:rsidR="00091355" w:rsidRPr="008D0A0F" w:rsidRDefault="00091355" w:rsidP="00091355">
      <w:pPr>
        <w:pStyle w:val="a8"/>
        <w:numPr>
          <w:ilvl w:val="2"/>
          <w:numId w:val="28"/>
        </w:numPr>
        <w:ind w:firstLineChars="0"/>
        <w:rPr>
          <w:rFonts w:cs="Times New Roman"/>
        </w:rPr>
      </w:pPr>
      <w:r w:rsidRPr="008D0A0F">
        <w:rPr>
          <w:rFonts w:cs="Times New Roman"/>
        </w:rPr>
        <w:t>attributes (optional): one or more fields serialized as a JSON object.</w:t>
      </w:r>
    </w:p>
    <w:p w14:paraId="73DF4EBA" w14:textId="77777777" w:rsidR="00091355" w:rsidRPr="008D0A0F" w:rsidRDefault="00091355" w:rsidP="00091355">
      <w:pPr>
        <w:pStyle w:val="3"/>
      </w:pPr>
      <w:bookmarkStart w:id="157" w:name="_Toc75252983"/>
      <w:r w:rsidRPr="008D0A0F">
        <w:t>&lt;Elements data&gt;</w:t>
      </w:r>
      <w:bookmarkEnd w:id="157"/>
    </w:p>
    <w:p w14:paraId="58DC36D2" w14:textId="5A46F393" w:rsidR="00091355" w:rsidRPr="008D0A0F" w:rsidRDefault="00091355" w:rsidP="00091355">
      <w:pPr>
        <w:rPr>
          <w:rFonts w:cs="Times New Roman"/>
        </w:rPr>
      </w:pPr>
      <w:r>
        <w:rPr>
          <w:rFonts w:cs="Times New Roman"/>
        </w:rPr>
        <w:t xml:space="preserve">This part </w:t>
      </w:r>
      <w:r w:rsidRPr="008D0A0F">
        <w:rPr>
          <w:rFonts w:cs="Times New Roman"/>
        </w:rPr>
        <w:t xml:space="preserve">contains the data of all elements, and should be </w:t>
      </w:r>
      <w:r w:rsidR="00D21A7C">
        <w:rPr>
          <w:rFonts w:cs="Times New Roman" w:hint="eastAsia"/>
        </w:rPr>
        <w:t>the</w:t>
      </w:r>
      <w:r w:rsidR="00D21A7C">
        <w:rPr>
          <w:rFonts w:cs="Times New Roman"/>
        </w:rPr>
        <w:t xml:space="preserve"> same order with the elements array in JSON segment</w:t>
      </w:r>
      <w:r w:rsidRPr="008D0A0F">
        <w:rPr>
          <w:rFonts w:cs="Times New Roman"/>
        </w:rPr>
        <w:t>. Receiver can deserialize elements data according to the length filed in each element.</w:t>
      </w:r>
    </w:p>
    <w:p w14:paraId="132FFCDE" w14:textId="57423A56" w:rsidR="00091355" w:rsidRPr="008D0A0F" w:rsidRDefault="0074260C" w:rsidP="00091355">
      <w:pPr>
        <w:rPr>
          <w:rFonts w:cs="Times New Roman"/>
        </w:rPr>
      </w:pPr>
      <w:r w:rsidRPr="0074260C">
        <w:rPr>
          <w:rFonts w:cs="Times New Roman"/>
          <w:noProof/>
        </w:rPr>
        <w:lastRenderedPageBreak/>
        <w:drawing>
          <wp:inline distT="0" distB="0" distL="0" distR="0" wp14:anchorId="22C4C9C3" wp14:editId="40DCD663">
            <wp:extent cx="5274310" cy="15932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93215"/>
                    </a:xfrm>
                    <a:prstGeom prst="rect">
                      <a:avLst/>
                    </a:prstGeom>
                  </pic:spPr>
                </pic:pic>
              </a:graphicData>
            </a:graphic>
          </wp:inline>
        </w:drawing>
      </w:r>
    </w:p>
    <w:p w14:paraId="365A32B4" w14:textId="3DD29DBC" w:rsidR="00091355" w:rsidRPr="00091355" w:rsidRDefault="00BB01C1" w:rsidP="00BB01C1">
      <w:pPr>
        <w:pStyle w:val="afb"/>
        <w:rPr>
          <w:rFonts w:cs="Times New Roman"/>
        </w:rPr>
      </w:pPr>
      <w:r>
        <w:t xml:space="preserve">Figure </w:t>
      </w:r>
      <w:fldSimple w:instr=" STYLEREF 1 \s ">
        <w:r w:rsidR="003B780D">
          <w:rPr>
            <w:noProof/>
          </w:rPr>
          <w:t>7</w:t>
        </w:r>
      </w:fldSimple>
      <w:r>
        <w:t>.</w:t>
      </w:r>
      <w:fldSimple w:instr=" SEQ Figure \* ARABIC \s 1 ">
        <w:r w:rsidR="003B780D">
          <w:rPr>
            <w:noProof/>
          </w:rPr>
          <w:t>1</w:t>
        </w:r>
      </w:fldSimple>
      <w:r>
        <w:t xml:space="preserve"> </w:t>
      </w:r>
      <w:r w:rsidR="00340069">
        <w:rPr>
          <w:rFonts w:cs="Times New Roman"/>
        </w:rPr>
        <w:t>E</w:t>
      </w:r>
      <w:r w:rsidR="00091355" w:rsidRPr="008D0A0F">
        <w:rPr>
          <w:rFonts w:cs="Times New Roman"/>
        </w:rPr>
        <w:t>xample of serialization of Digital Object in DOIP message</w:t>
      </w:r>
    </w:p>
    <w:p w14:paraId="6A8F45F5" w14:textId="77777777" w:rsidR="005568C4" w:rsidRPr="008D0A0F" w:rsidRDefault="005568C4" w:rsidP="005568C4">
      <w:pPr>
        <w:pStyle w:val="2"/>
      </w:pPr>
      <w:bookmarkStart w:id="158" w:name="_Toc75252984"/>
      <w:r w:rsidRPr="008D0A0F">
        <w:rPr>
          <w:rFonts w:hint="eastAsia"/>
        </w:rPr>
        <w:t>M</w:t>
      </w:r>
      <w:r w:rsidRPr="008D0A0F">
        <w:t>essage Format</w:t>
      </w:r>
      <w:bookmarkEnd w:id="158"/>
    </w:p>
    <w:p w14:paraId="157BA78A" w14:textId="794BABE8" w:rsidR="005568C4" w:rsidRPr="009B35DA" w:rsidRDefault="005568C4" w:rsidP="005568C4">
      <w:pPr>
        <w:rPr>
          <w:rFonts w:cs="Times New Roman"/>
        </w:rPr>
      </w:pPr>
      <w:r w:rsidRPr="008D0A0F">
        <w:rPr>
          <w:rFonts w:cs="Times New Roman"/>
        </w:rPr>
        <w:t>To support the unreliable/connectionless transport protocol, this specification defines a new message format.</w:t>
      </w:r>
      <w:r>
        <w:rPr>
          <w:rFonts w:cs="Times New Roman" w:hint="eastAsia"/>
        </w:rPr>
        <w:t xml:space="preserve"> </w:t>
      </w:r>
      <w:r w:rsidRPr="008D0A0F">
        <w:rPr>
          <w:rFonts w:cs="Times New Roman"/>
        </w:rPr>
        <w:t xml:space="preserve">Message of DOIP consists of 4 parts: Message Envelope, Message Header, Message Body and Message Credential. </w:t>
      </w:r>
      <w:r w:rsidR="00BB01C1">
        <w:rPr>
          <w:rFonts w:cs="Times New Roman"/>
        </w:rPr>
        <w:fldChar w:fldCharType="begin"/>
      </w:r>
      <w:r w:rsidR="00BB01C1">
        <w:rPr>
          <w:rFonts w:cs="Times New Roman"/>
        </w:rPr>
        <w:instrText xml:space="preserve"> REF _Ref75192159 \h </w:instrText>
      </w:r>
      <w:r w:rsidR="00BB01C1">
        <w:rPr>
          <w:rFonts w:cs="Times New Roman"/>
        </w:rPr>
      </w:r>
      <w:r w:rsidR="00BB01C1">
        <w:rPr>
          <w:rFonts w:cs="Times New Roman"/>
        </w:rPr>
        <w:fldChar w:fldCharType="separate"/>
      </w:r>
      <w:r w:rsidR="003B780D">
        <w:t xml:space="preserve">Figure </w:t>
      </w:r>
      <w:r w:rsidR="003B780D">
        <w:rPr>
          <w:noProof/>
        </w:rPr>
        <w:t>7</w:t>
      </w:r>
      <w:r w:rsidR="003B780D">
        <w:t>.</w:t>
      </w:r>
      <w:r w:rsidR="003B780D">
        <w:rPr>
          <w:noProof/>
        </w:rPr>
        <w:t>2</w:t>
      </w:r>
      <w:r w:rsidR="00BB01C1">
        <w:rPr>
          <w:rFonts w:cs="Times New Roman"/>
        </w:rPr>
        <w:fldChar w:fldCharType="end"/>
      </w:r>
      <w:r>
        <w:rPr>
          <w:rFonts w:cs="Times New Roman"/>
        </w:rPr>
        <w:t xml:space="preserve"> </w:t>
      </w:r>
      <w:r w:rsidRPr="008D0A0F">
        <w:rPr>
          <w:rFonts w:cs="Times New Roman"/>
        </w:rPr>
        <w:t xml:space="preserve">shows the structure of DOIP message. </w:t>
      </w:r>
    </w:p>
    <w:p w14:paraId="43D72350" w14:textId="77777777" w:rsidR="005568C4" w:rsidRPr="008D0A0F" w:rsidRDefault="005568C4" w:rsidP="005568C4">
      <w:pPr>
        <w:jc w:val="center"/>
        <w:rPr>
          <w:rFonts w:cs="Times New Roman"/>
        </w:rPr>
      </w:pPr>
      <w:r w:rsidRPr="008D0A0F">
        <w:rPr>
          <w:rFonts w:cs="Times New Roman"/>
          <w:noProof/>
        </w:rPr>
        <w:drawing>
          <wp:inline distT="0" distB="0" distL="0" distR="0" wp14:anchorId="4CF7B5AE" wp14:editId="5601B504">
            <wp:extent cx="5207794" cy="237379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251" cy="2379013"/>
                    </a:xfrm>
                    <a:prstGeom prst="rect">
                      <a:avLst/>
                    </a:prstGeom>
                  </pic:spPr>
                </pic:pic>
              </a:graphicData>
            </a:graphic>
          </wp:inline>
        </w:drawing>
      </w:r>
    </w:p>
    <w:p w14:paraId="2F728729" w14:textId="48B2DB9C" w:rsidR="005568C4" w:rsidRPr="008D0A0F" w:rsidRDefault="00BB01C1" w:rsidP="00BB01C1">
      <w:pPr>
        <w:pStyle w:val="afb"/>
        <w:rPr>
          <w:rFonts w:cs="Times New Roman"/>
        </w:rPr>
      </w:pPr>
      <w:bookmarkStart w:id="159" w:name="_Ref75192159"/>
      <w:r>
        <w:t xml:space="preserve">Figure </w:t>
      </w:r>
      <w:fldSimple w:instr=" STYLEREF 1 \s ">
        <w:r w:rsidR="003B780D">
          <w:rPr>
            <w:noProof/>
          </w:rPr>
          <w:t>7</w:t>
        </w:r>
      </w:fldSimple>
      <w:r>
        <w:t>.</w:t>
      </w:r>
      <w:fldSimple w:instr=" SEQ Figure \* ARABIC \s 1 ">
        <w:r w:rsidR="003B780D">
          <w:rPr>
            <w:noProof/>
          </w:rPr>
          <w:t>2</w:t>
        </w:r>
      </w:fldSimple>
      <w:bookmarkEnd w:id="159"/>
      <w:r w:rsidR="005568C4" w:rsidRPr="008D0A0F">
        <w:rPr>
          <w:rFonts w:cs="Times New Roman"/>
        </w:rPr>
        <w:t xml:space="preserve"> </w:t>
      </w:r>
      <w:r w:rsidR="00340069">
        <w:rPr>
          <w:rFonts w:cs="Times New Roman"/>
        </w:rPr>
        <w:t>F</w:t>
      </w:r>
      <w:r w:rsidR="005568C4" w:rsidRPr="008D0A0F">
        <w:rPr>
          <w:rFonts w:cs="Times New Roman"/>
        </w:rPr>
        <w:t>ormat of DOIP message</w:t>
      </w:r>
    </w:p>
    <w:p w14:paraId="57B7F43A" w14:textId="77777777" w:rsidR="005568C4" w:rsidRPr="008D0A0F" w:rsidRDefault="005568C4" w:rsidP="00BB01C1">
      <w:pPr>
        <w:pStyle w:val="3"/>
      </w:pPr>
      <w:bookmarkStart w:id="160" w:name="_Toc75252985"/>
      <w:r w:rsidRPr="008D0A0F">
        <w:t>Message Envelope</w:t>
      </w:r>
      <w:bookmarkEnd w:id="160"/>
    </w:p>
    <w:p w14:paraId="47214816" w14:textId="77777777" w:rsidR="005568C4" w:rsidRPr="008D0A0F" w:rsidRDefault="005568C4" w:rsidP="005568C4">
      <w:pPr>
        <w:rPr>
          <w:rFonts w:cs="Times New Roman"/>
        </w:rPr>
      </w:pPr>
      <w:r w:rsidRPr="008D0A0F">
        <w:rPr>
          <w:rFonts w:cs="Times New Roman"/>
        </w:rPr>
        <w:t xml:space="preserve">Message Envelope is the message wrapper for proper message delivery with </w:t>
      </w:r>
      <w:r w:rsidRPr="008D0A0F">
        <w:rPr>
          <w:rFonts w:cs="Times New Roman" w:hint="eastAsia"/>
        </w:rPr>
        <w:t>f</w:t>
      </w:r>
      <w:r w:rsidRPr="008D0A0F">
        <w:rPr>
          <w:rFonts w:cs="Times New Roman"/>
        </w:rPr>
        <w:t xml:space="preserve">ixed length for 24 Bytes. Message Envelope is not protected by the digital signature in the Message Credential. </w:t>
      </w:r>
    </w:p>
    <w:p w14:paraId="62D746DC" w14:textId="4BAE6F71" w:rsidR="005568C4" w:rsidRPr="008D0A0F" w:rsidRDefault="00206FE6" w:rsidP="005568C4">
      <w:pPr>
        <w:rPr>
          <w:rFonts w:cs="Times New Roman"/>
        </w:rPr>
      </w:pPr>
      <w:r w:rsidRPr="00206FE6">
        <w:rPr>
          <w:rFonts w:cs="Times New Roman"/>
          <w:noProof/>
        </w:rPr>
        <w:lastRenderedPageBreak/>
        <w:drawing>
          <wp:inline distT="0" distB="0" distL="0" distR="0" wp14:anchorId="7DF625B4" wp14:editId="1C8E6F12">
            <wp:extent cx="5274310" cy="27044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04465"/>
                    </a:xfrm>
                    <a:prstGeom prst="rect">
                      <a:avLst/>
                    </a:prstGeom>
                  </pic:spPr>
                </pic:pic>
              </a:graphicData>
            </a:graphic>
          </wp:inline>
        </w:drawing>
      </w:r>
    </w:p>
    <w:p w14:paraId="77C66213" w14:textId="5E1C8E32" w:rsidR="005568C4" w:rsidRPr="008D0A0F" w:rsidRDefault="00BB01C1" w:rsidP="00BB01C1">
      <w:pPr>
        <w:pStyle w:val="afb"/>
        <w:rPr>
          <w:rFonts w:cs="Times New Roman"/>
        </w:rPr>
      </w:pPr>
      <w:r>
        <w:t xml:space="preserve">Figure </w:t>
      </w:r>
      <w:fldSimple w:instr=" STYLEREF 1 \s ">
        <w:r w:rsidR="003B780D">
          <w:rPr>
            <w:noProof/>
          </w:rPr>
          <w:t>7</w:t>
        </w:r>
      </w:fldSimple>
      <w:r>
        <w:t>.</w:t>
      </w:r>
      <w:fldSimple w:instr=" SEQ Figure \* ARABIC \s 1 ">
        <w:r w:rsidR="003B780D">
          <w:rPr>
            <w:noProof/>
          </w:rPr>
          <w:t>3</w:t>
        </w:r>
      </w:fldSimple>
      <w:r>
        <w:t xml:space="preserve"> </w:t>
      </w:r>
      <w:r w:rsidR="00340069">
        <w:rPr>
          <w:rFonts w:cs="Times New Roman"/>
        </w:rPr>
        <w:t>F</w:t>
      </w:r>
      <w:r w:rsidR="005568C4" w:rsidRPr="008D0A0F">
        <w:rPr>
          <w:rFonts w:cs="Times New Roman"/>
        </w:rPr>
        <w:t>ormat of Message Envelope</w:t>
      </w:r>
    </w:p>
    <w:p w14:paraId="10AD7249" w14:textId="1479821E" w:rsidR="005568C4" w:rsidRPr="00CA3CC1" w:rsidRDefault="005568C4" w:rsidP="002349EA">
      <w:pPr>
        <w:pStyle w:val="4"/>
      </w:pPr>
      <w:r w:rsidRPr="00CA3CC1">
        <w:t>&lt;Major Version&gt; and &lt;Min</w:t>
      </w:r>
      <w:r w:rsidR="00C23EBB">
        <w:rPr>
          <w:rFonts w:hint="eastAsia"/>
        </w:rPr>
        <w:t>or</w:t>
      </w:r>
      <w:r w:rsidRPr="00CA3CC1">
        <w:t xml:space="preserve"> Version&gt;</w:t>
      </w:r>
    </w:p>
    <w:p w14:paraId="690605E7" w14:textId="77777777" w:rsidR="005568C4" w:rsidRDefault="005568C4" w:rsidP="005568C4">
      <w:pPr>
        <w:rPr>
          <w:rFonts w:cs="Times New Roman"/>
        </w:rPr>
      </w:pPr>
      <w:r w:rsidRPr="008D0A0F">
        <w:rPr>
          <w:rFonts w:cs="Times New Roman"/>
        </w:rPr>
        <w:t>The &lt;Major Version&gt; and &lt;Minor Version&gt; are used to identify the version of the DOIP. Each of them is defined as a one-byte unsigned integer. This specification defines the protocol version whose &lt;Major Version&gt; is 2 and &lt;Minor Version&gt; is 1.</w:t>
      </w:r>
    </w:p>
    <w:p w14:paraId="271D4F47" w14:textId="77777777" w:rsidR="005568C4" w:rsidRDefault="005568C4" w:rsidP="005568C4">
      <w:pPr>
        <w:rPr>
          <w:rFonts w:cs="Times New Roman"/>
        </w:rPr>
      </w:pPr>
    </w:p>
    <w:p w14:paraId="2A7720E6" w14:textId="77777777" w:rsidR="005568C4" w:rsidRPr="008D0A0F" w:rsidRDefault="005568C4" w:rsidP="005568C4">
      <w:pPr>
        <w:rPr>
          <w:rFonts w:cs="Times New Roman"/>
        </w:rPr>
      </w:pPr>
      <w:r w:rsidRPr="008D0A0F">
        <w:rPr>
          <w:rFonts w:cs="Times New Roman"/>
        </w:rPr>
        <w:t>&lt;Major Version&gt; and &lt;Minor Version&gt; are designed to allow future backward compatibility. A difference in &lt;Major Version&gt; indicates major variation in the protocol format and the party with the lower &lt;Major Version&gt; will have to upgrade its software to ensure precise communication. An increment in &lt;Minor Version&gt; is made when additional capabilities are added to the protocol without any major change to the message format.</w:t>
      </w:r>
    </w:p>
    <w:p w14:paraId="3735E3AF" w14:textId="77777777" w:rsidR="005568C4" w:rsidRPr="008D0A0F" w:rsidRDefault="005568C4" w:rsidP="002349EA">
      <w:pPr>
        <w:pStyle w:val="4"/>
      </w:pPr>
      <w:r w:rsidRPr="008D0A0F">
        <w:t>&lt;Message Flag&gt;</w:t>
      </w:r>
    </w:p>
    <w:p w14:paraId="296C7908" w14:textId="77777777" w:rsidR="005568C4" w:rsidRPr="008D0A0F" w:rsidRDefault="005568C4" w:rsidP="005568C4">
      <w:pPr>
        <w:rPr>
          <w:rFonts w:cs="Times New Roman"/>
        </w:rPr>
      </w:pPr>
      <w:r w:rsidRPr="008D0A0F">
        <w:rPr>
          <w:rFonts w:cs="Times New Roman"/>
        </w:rPr>
        <w:t>The &lt;Message Flag&gt; is used to define some properties of this envelope.</w:t>
      </w:r>
    </w:p>
    <w:p w14:paraId="416BF42F" w14:textId="77777777" w:rsidR="005568C4" w:rsidRPr="008D0A0F" w:rsidRDefault="005568C4" w:rsidP="005568C4">
      <w:pPr>
        <w:numPr>
          <w:ilvl w:val="1"/>
          <w:numId w:val="11"/>
        </w:numPr>
        <w:rPr>
          <w:rFonts w:cs="Times New Roman"/>
        </w:rPr>
      </w:pPr>
      <w:proofErr w:type="spellStart"/>
      <w:r w:rsidRPr="008D0A0F">
        <w:rPr>
          <w:rFonts w:cs="Times New Roman"/>
        </w:rPr>
        <w:t>Bit</w:t>
      </w:r>
      <w:proofErr w:type="spellEnd"/>
      <w:r w:rsidRPr="008D0A0F">
        <w:rPr>
          <w:rFonts w:cs="Times New Roman"/>
        </w:rPr>
        <w:t xml:space="preserve"> 0 is the </w:t>
      </w:r>
      <w:r w:rsidRPr="008D0A0F">
        <w:rPr>
          <w:rFonts w:cs="Times New Roman" w:hint="eastAsia"/>
        </w:rPr>
        <w:t>RS</w:t>
      </w:r>
      <w:r w:rsidRPr="008D0A0F">
        <w:rPr>
          <w:rFonts w:cs="Times New Roman"/>
        </w:rPr>
        <w:t xml:space="preserve"> (</w:t>
      </w:r>
      <w:proofErr w:type="spellStart"/>
      <w:r w:rsidRPr="008D0A0F">
        <w:rPr>
          <w:rFonts w:cs="Times New Roman"/>
        </w:rPr>
        <w:t>ReSend</w:t>
      </w:r>
      <w:proofErr w:type="spellEnd"/>
      <w:r w:rsidRPr="008D0A0F">
        <w:rPr>
          <w:rFonts w:cs="Times New Roman"/>
        </w:rPr>
        <w:t>) flag that indicates whether the message is a resend request from the receiver.  If the RS bit is set (to 1), means that some packet lost during transmission and receiver ask sender to resend the lost packet. Lost packets can be located by &lt;Request Id&gt; and &lt;Sequence Number&gt; fields. If RS is set to 1 while sequence number is set to -1 indicates the receiver has received all the packets.</w:t>
      </w:r>
    </w:p>
    <w:p w14:paraId="65838577" w14:textId="77777777" w:rsidR="005568C4" w:rsidRPr="008D0A0F" w:rsidRDefault="005568C4" w:rsidP="005568C4">
      <w:pPr>
        <w:numPr>
          <w:ilvl w:val="1"/>
          <w:numId w:val="11"/>
        </w:numPr>
        <w:rPr>
          <w:rFonts w:cs="Times New Roman"/>
        </w:rPr>
      </w:pPr>
      <w:r w:rsidRPr="008D0A0F">
        <w:rPr>
          <w:rFonts w:cs="Times New Roman"/>
        </w:rPr>
        <w:t>Bit 1 is the TC (</w:t>
      </w:r>
      <w:proofErr w:type="spellStart"/>
      <w:r w:rsidRPr="008D0A0F">
        <w:rPr>
          <w:rFonts w:cs="Times New Roman"/>
        </w:rPr>
        <w:t>TrunCated</w:t>
      </w:r>
      <w:proofErr w:type="spellEnd"/>
      <w:r w:rsidRPr="008D0A0F">
        <w:rPr>
          <w:rFonts w:cs="Times New Roman"/>
        </w:rPr>
        <w:t xml:space="preserve">) flag that indicates whether this is a truncated message.  Message truncation happens most often when transmitting a large message over the UDP protocol. </w:t>
      </w:r>
    </w:p>
    <w:p w14:paraId="01A410A2" w14:textId="64A24CED" w:rsidR="005568C4" w:rsidRPr="008D0A0F" w:rsidRDefault="005568C4" w:rsidP="005568C4">
      <w:pPr>
        <w:pStyle w:val="a8"/>
        <w:numPr>
          <w:ilvl w:val="1"/>
          <w:numId w:val="11"/>
        </w:numPr>
        <w:ind w:firstLineChars="0"/>
        <w:rPr>
          <w:rFonts w:cs="Times New Roman"/>
        </w:rPr>
      </w:pPr>
      <w:r w:rsidRPr="008D0A0F">
        <w:rPr>
          <w:rFonts w:cs="Times New Roman"/>
        </w:rPr>
        <w:t xml:space="preserve">Bit 2 is the </w:t>
      </w:r>
      <w:proofErr w:type="spellStart"/>
      <w:r w:rsidRPr="008D0A0F">
        <w:rPr>
          <w:rFonts w:cs="Times New Roman"/>
        </w:rPr>
        <w:t>ENCryption</w:t>
      </w:r>
      <w:proofErr w:type="spellEnd"/>
      <w:r w:rsidRPr="008D0A0F">
        <w:rPr>
          <w:rFonts w:cs="Times New Roman"/>
        </w:rPr>
        <w:t xml:space="preserve"> flag. A request with the ENC bit set (to 1) requires the server to encrypt its response using the public key of the target client. A response with the ENC bit set (to 1) indicates that the message is </w:t>
      </w:r>
      <w:r w:rsidRPr="008D0A0F">
        <w:rPr>
          <w:rFonts w:cs="Times New Roman" w:hint="eastAsia"/>
        </w:rPr>
        <w:t>encrypted</w:t>
      </w:r>
      <w:r w:rsidRPr="008D0A0F">
        <w:rPr>
          <w:rFonts w:cs="Times New Roman"/>
        </w:rPr>
        <w:t xml:space="preserve">. See section </w:t>
      </w:r>
      <w:r>
        <w:rPr>
          <w:rFonts w:cs="Times New Roman"/>
        </w:rPr>
        <w:fldChar w:fldCharType="begin"/>
      </w:r>
      <w:r>
        <w:rPr>
          <w:rFonts w:cs="Times New Roman"/>
        </w:rPr>
        <w:instrText xml:space="preserve"> REF _Ref75169922 \r \h </w:instrText>
      </w:r>
      <w:r>
        <w:rPr>
          <w:rFonts w:cs="Times New Roman"/>
        </w:rPr>
      </w:r>
      <w:r>
        <w:rPr>
          <w:rFonts w:cs="Times New Roman"/>
        </w:rPr>
        <w:fldChar w:fldCharType="separate"/>
      </w:r>
      <w:r w:rsidR="003B780D">
        <w:rPr>
          <w:rFonts w:cs="Times New Roman"/>
        </w:rPr>
        <w:t>8</w:t>
      </w:r>
      <w:r>
        <w:rPr>
          <w:rFonts w:cs="Times New Roman"/>
        </w:rPr>
        <w:fldChar w:fldCharType="end"/>
      </w:r>
      <w:r w:rsidRPr="008D0A0F">
        <w:rPr>
          <w:rFonts w:cs="Times New Roman"/>
        </w:rPr>
        <w:t xml:space="preserve"> for details.</w:t>
      </w:r>
    </w:p>
    <w:p w14:paraId="0E1EC7A2" w14:textId="77777777" w:rsidR="005568C4" w:rsidRPr="008D0A0F" w:rsidRDefault="005568C4" w:rsidP="005568C4">
      <w:pPr>
        <w:ind w:firstLine="420"/>
        <w:rPr>
          <w:rFonts w:cs="Times New Roman"/>
        </w:rPr>
      </w:pPr>
      <w:r w:rsidRPr="008D0A0F">
        <w:rPr>
          <w:rFonts w:cs="Times New Roman"/>
        </w:rPr>
        <w:t>The rest bits are reserved for future use.</w:t>
      </w:r>
    </w:p>
    <w:p w14:paraId="4DDD4ED8" w14:textId="77777777" w:rsidR="005568C4" w:rsidRPr="008D0A0F" w:rsidRDefault="005568C4" w:rsidP="002349EA">
      <w:pPr>
        <w:pStyle w:val="4"/>
      </w:pPr>
      <w:r w:rsidRPr="008D0A0F">
        <w:lastRenderedPageBreak/>
        <w:t>&lt;Reserved field&gt;</w:t>
      </w:r>
    </w:p>
    <w:p w14:paraId="3E269444" w14:textId="77777777" w:rsidR="005568C4" w:rsidRPr="008D0A0F" w:rsidRDefault="005568C4" w:rsidP="005568C4">
      <w:pPr>
        <w:rPr>
          <w:rFonts w:cs="Times New Roman"/>
        </w:rPr>
      </w:pPr>
      <w:r w:rsidRPr="008D0A0F">
        <w:rPr>
          <w:rFonts w:cs="Times New Roman"/>
        </w:rPr>
        <w:t>A 4-bytes field for future use.</w:t>
      </w:r>
    </w:p>
    <w:p w14:paraId="6912C420" w14:textId="77777777" w:rsidR="005568C4" w:rsidRPr="008D0A0F" w:rsidRDefault="005568C4" w:rsidP="002349EA">
      <w:pPr>
        <w:pStyle w:val="4"/>
      </w:pPr>
      <w:r w:rsidRPr="008D0A0F">
        <w:t>&lt;Request Id&gt;</w:t>
      </w:r>
    </w:p>
    <w:p w14:paraId="0FFAEE26" w14:textId="77777777" w:rsidR="005568C4" w:rsidRPr="008D0A0F" w:rsidRDefault="005568C4" w:rsidP="005568C4">
      <w:pPr>
        <w:rPr>
          <w:rFonts w:cs="Times New Roman"/>
        </w:rPr>
      </w:pPr>
      <w:r w:rsidRPr="008D0A0F">
        <w:rPr>
          <w:rFonts w:cs="Times New Roman"/>
        </w:rPr>
        <w:t>Each request from a client is identified by a &lt;Request Id&gt;, a 4-byte unsigned integer set by the client. Each &lt;Request Id&gt; must be unique from all other requests from the same client. The &lt;Request Id&gt; allows the client to keep track of its requests, and any response from the server must include the same &lt;Request Id&gt; with the corresponding request.</w:t>
      </w:r>
    </w:p>
    <w:p w14:paraId="288ED836" w14:textId="77777777" w:rsidR="005568C4" w:rsidRPr="008D0A0F" w:rsidRDefault="005568C4" w:rsidP="002349EA">
      <w:pPr>
        <w:pStyle w:val="4"/>
      </w:pPr>
      <w:r w:rsidRPr="008D0A0F">
        <w:t>&lt;Sequence Number&gt;</w:t>
      </w:r>
    </w:p>
    <w:p w14:paraId="0B095022" w14:textId="135A61DF" w:rsidR="005568C4" w:rsidRPr="008D0A0F" w:rsidRDefault="005568C4" w:rsidP="005568C4">
      <w:pPr>
        <w:rPr>
          <w:rFonts w:cs="Times New Roman"/>
        </w:rPr>
      </w:pPr>
      <w:r w:rsidRPr="008D0A0F">
        <w:rPr>
          <w:rFonts w:cs="Times New Roman"/>
        </w:rPr>
        <w:t xml:space="preserve">Messages under the DOIP may be truncated during their transmission (e.g., under UDP). The &lt;Sequence Number&gt; is a 4-byte unsigned integer used as a counter to keep track of each truncated portion of the original message. The message recipient can reassemble the original message based on the &lt;Sequence Number&gt;. The &lt;Sequence Number&gt; must start with 0 for each message. Each truncated message must set its TC flag in the Message Envelope. Messages that are not truncated must set their &lt;Sequence Number&gt; to 0. </w:t>
      </w:r>
    </w:p>
    <w:p w14:paraId="7F53EAE2" w14:textId="77777777" w:rsidR="005568C4" w:rsidRPr="008D0A0F" w:rsidRDefault="005568C4" w:rsidP="002349EA">
      <w:pPr>
        <w:pStyle w:val="4"/>
      </w:pPr>
      <w:r w:rsidRPr="008D0A0F">
        <w:t>&lt;Total Number&gt;</w:t>
      </w:r>
    </w:p>
    <w:p w14:paraId="5166EBB1" w14:textId="77777777" w:rsidR="005568C4" w:rsidRPr="008D0A0F" w:rsidRDefault="005568C4" w:rsidP="005568C4">
      <w:pPr>
        <w:rPr>
          <w:rFonts w:cs="Times New Roman"/>
        </w:rPr>
      </w:pPr>
      <w:r w:rsidRPr="008D0A0F">
        <w:rPr>
          <w:rFonts w:cs="Times New Roman"/>
        </w:rPr>
        <w:t>A 4-byte unsigned integer that specifies the total number of the envelopes of the truncated messages. The length of any single message exchanged under the DOIP is limited by the range of a 4-byte unsigned integer. Longer data can be transmitted as multiple messages with a common &lt;Request Id&gt;.</w:t>
      </w:r>
    </w:p>
    <w:p w14:paraId="746CCE6C" w14:textId="77777777" w:rsidR="005568C4" w:rsidRPr="008D0A0F" w:rsidRDefault="005568C4" w:rsidP="002349EA">
      <w:pPr>
        <w:pStyle w:val="4"/>
      </w:pPr>
      <w:r w:rsidRPr="008D0A0F">
        <w:t>&lt;Content Length&gt;</w:t>
      </w:r>
    </w:p>
    <w:p w14:paraId="0D37FF5F" w14:textId="77777777" w:rsidR="005568C4" w:rsidRPr="008D0A0F" w:rsidRDefault="005568C4" w:rsidP="005568C4">
      <w:pPr>
        <w:rPr>
          <w:rFonts w:cs="Times New Roman"/>
        </w:rPr>
      </w:pPr>
      <w:r w:rsidRPr="008D0A0F">
        <w:rPr>
          <w:rFonts w:cs="Times New Roman"/>
        </w:rPr>
        <w:t>A 4-byte unsigned integer that specifies the length of the content in this envelope</w:t>
      </w:r>
      <w:r w:rsidRPr="008D0A0F">
        <w:rPr>
          <w:rFonts w:cs="Times New Roman" w:hint="eastAsia"/>
        </w:rPr>
        <w:t>.</w:t>
      </w:r>
    </w:p>
    <w:p w14:paraId="384C95FC" w14:textId="77777777" w:rsidR="005568C4" w:rsidRPr="008D0A0F" w:rsidRDefault="005568C4" w:rsidP="005568C4">
      <w:pPr>
        <w:pStyle w:val="3"/>
        <w:rPr>
          <w:rFonts w:cs="Times New Roman"/>
        </w:rPr>
      </w:pPr>
      <w:r w:rsidRPr="008D0A0F">
        <w:rPr>
          <w:rFonts w:cs="Times New Roman"/>
        </w:rPr>
        <w:t xml:space="preserve"> </w:t>
      </w:r>
      <w:bookmarkStart w:id="161" w:name="_Toc75252986"/>
      <w:r w:rsidRPr="008D0A0F">
        <w:rPr>
          <w:rFonts w:cs="Times New Roman"/>
        </w:rPr>
        <w:t>Message Header</w:t>
      </w:r>
      <w:bookmarkEnd w:id="161"/>
    </w:p>
    <w:p w14:paraId="6D22C068" w14:textId="5AFFB0FA" w:rsidR="005568C4" w:rsidRPr="008D0A0F" w:rsidRDefault="00BB01C1" w:rsidP="005568C4">
      <w:pPr>
        <w:rPr>
          <w:rFonts w:cs="Times New Roman"/>
        </w:rPr>
      </w:pPr>
      <w:r>
        <w:rPr>
          <w:rFonts w:cs="Times New Roman"/>
        </w:rPr>
        <w:fldChar w:fldCharType="begin"/>
      </w:r>
      <w:r>
        <w:rPr>
          <w:rFonts w:cs="Times New Roman"/>
        </w:rPr>
        <w:instrText xml:space="preserve"> REF _Ref75192194 \h </w:instrText>
      </w:r>
      <w:r>
        <w:rPr>
          <w:rFonts w:cs="Times New Roman"/>
        </w:rPr>
      </w:r>
      <w:r>
        <w:rPr>
          <w:rFonts w:cs="Times New Roman"/>
        </w:rPr>
        <w:fldChar w:fldCharType="separate"/>
      </w:r>
      <w:r w:rsidR="003B780D">
        <w:t xml:space="preserve">Figure </w:t>
      </w:r>
      <w:r w:rsidR="003B780D">
        <w:rPr>
          <w:noProof/>
        </w:rPr>
        <w:t>7</w:t>
      </w:r>
      <w:r w:rsidR="003B780D">
        <w:t>.</w:t>
      </w:r>
      <w:r w:rsidR="003B780D">
        <w:rPr>
          <w:noProof/>
        </w:rPr>
        <w:t>4</w:t>
      </w:r>
      <w:r>
        <w:rPr>
          <w:rFonts w:cs="Times New Roman"/>
        </w:rPr>
        <w:fldChar w:fldCharType="end"/>
      </w:r>
      <w:r w:rsidR="005568C4" w:rsidRPr="008D0A0F">
        <w:rPr>
          <w:rFonts w:cs="Times New Roman"/>
        </w:rPr>
        <w:t xml:space="preserve"> shows the format of Message Header. Message Header specifies the common fields of every DOIP message such as: operation, target DO ID, etc.</w:t>
      </w:r>
    </w:p>
    <w:p w14:paraId="693C4A25" w14:textId="2C30E7A2" w:rsidR="005568C4" w:rsidRPr="008D0A0F" w:rsidRDefault="00080C13" w:rsidP="005568C4">
      <w:pPr>
        <w:rPr>
          <w:rFonts w:cs="Times New Roman"/>
        </w:rPr>
      </w:pPr>
      <w:r w:rsidRPr="00080C13">
        <w:rPr>
          <w:rFonts w:cs="Times New Roman"/>
          <w:noProof/>
        </w:rPr>
        <w:lastRenderedPageBreak/>
        <w:drawing>
          <wp:inline distT="0" distB="0" distL="0" distR="0" wp14:anchorId="6B3305B2" wp14:editId="5F9E9776">
            <wp:extent cx="5274310" cy="21304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30425"/>
                    </a:xfrm>
                    <a:prstGeom prst="rect">
                      <a:avLst/>
                    </a:prstGeom>
                  </pic:spPr>
                </pic:pic>
              </a:graphicData>
            </a:graphic>
          </wp:inline>
        </w:drawing>
      </w:r>
    </w:p>
    <w:p w14:paraId="48F54ABA" w14:textId="38B5EECE" w:rsidR="005568C4" w:rsidRDefault="00BB01C1" w:rsidP="00BB01C1">
      <w:pPr>
        <w:pStyle w:val="afb"/>
        <w:rPr>
          <w:rFonts w:cs="Times New Roman"/>
        </w:rPr>
      </w:pPr>
      <w:bookmarkStart w:id="162" w:name="_Ref75192194"/>
      <w:r>
        <w:t xml:space="preserve">Figure </w:t>
      </w:r>
      <w:fldSimple w:instr=" STYLEREF 1 \s ">
        <w:r w:rsidR="003B780D">
          <w:rPr>
            <w:noProof/>
          </w:rPr>
          <w:t>7</w:t>
        </w:r>
      </w:fldSimple>
      <w:r>
        <w:t>.</w:t>
      </w:r>
      <w:fldSimple w:instr=" SEQ Figure \* ARABIC \s 1 ">
        <w:r w:rsidR="003B780D">
          <w:rPr>
            <w:noProof/>
          </w:rPr>
          <w:t>4</w:t>
        </w:r>
      </w:fldSimple>
      <w:bookmarkEnd w:id="162"/>
      <w:r w:rsidR="005568C4" w:rsidRPr="008D0A0F">
        <w:rPr>
          <w:rFonts w:cs="Times New Roman"/>
        </w:rPr>
        <w:t xml:space="preserve"> </w:t>
      </w:r>
      <w:r w:rsidR="00340069">
        <w:rPr>
          <w:rFonts w:cs="Times New Roman"/>
        </w:rPr>
        <w:t>F</w:t>
      </w:r>
      <w:r w:rsidR="005568C4" w:rsidRPr="008D0A0F">
        <w:rPr>
          <w:rFonts w:cs="Times New Roman"/>
        </w:rPr>
        <w:t>ormat of Message Header</w:t>
      </w:r>
    </w:p>
    <w:p w14:paraId="0540A0E2" w14:textId="77777777" w:rsidR="005568C4" w:rsidRPr="008D0A0F" w:rsidRDefault="005568C4" w:rsidP="005568C4">
      <w:pPr>
        <w:jc w:val="center"/>
        <w:rPr>
          <w:rFonts w:cs="Times New Roman"/>
        </w:rPr>
      </w:pPr>
    </w:p>
    <w:p w14:paraId="1B68B361" w14:textId="77777777" w:rsidR="005568C4" w:rsidRPr="008D0A0F" w:rsidRDefault="005568C4" w:rsidP="005568C4">
      <w:pPr>
        <w:rPr>
          <w:rFonts w:cs="Times New Roman"/>
        </w:rPr>
      </w:pPr>
      <w:r w:rsidRPr="008D0A0F">
        <w:rPr>
          <w:rFonts w:cs="Times New Roman"/>
        </w:rPr>
        <w:t>Message Header contains following fields:</w:t>
      </w:r>
    </w:p>
    <w:p w14:paraId="1AB64956" w14:textId="77777777" w:rsidR="005568C4" w:rsidRPr="008D0A0F" w:rsidRDefault="005568C4" w:rsidP="002349EA">
      <w:pPr>
        <w:pStyle w:val="4"/>
      </w:pPr>
      <w:r w:rsidRPr="008D0A0F">
        <w:t>&lt;Operation Flag&gt;</w:t>
      </w:r>
    </w:p>
    <w:p w14:paraId="5E282B74" w14:textId="77777777" w:rsidR="005568C4" w:rsidRPr="00340069" w:rsidRDefault="005568C4" w:rsidP="00340069">
      <w:pPr>
        <w:rPr>
          <w:rFonts w:cs="Times New Roman"/>
        </w:rPr>
      </w:pPr>
      <w:r w:rsidRPr="00340069">
        <w:rPr>
          <w:rFonts w:cs="Times New Roman"/>
        </w:rPr>
        <w:t>&lt;Operation Flag&gt; is used to define some properties of DOIP message. The first 2 bits are RQ, CT:</w:t>
      </w:r>
    </w:p>
    <w:p w14:paraId="4617D85B" w14:textId="77777777" w:rsidR="005568C4" w:rsidRPr="008D0A0F" w:rsidRDefault="005568C4" w:rsidP="005568C4">
      <w:pPr>
        <w:pStyle w:val="a8"/>
        <w:numPr>
          <w:ilvl w:val="1"/>
          <w:numId w:val="15"/>
        </w:numPr>
        <w:ind w:firstLineChars="0"/>
        <w:rPr>
          <w:rFonts w:cs="Times New Roman"/>
        </w:rPr>
      </w:pPr>
      <w:r w:rsidRPr="008D0A0F">
        <w:rPr>
          <w:rFonts w:cs="Times New Roman"/>
        </w:rPr>
        <w:t>RQ: Request/Response bit. A request with the AT bit set (to 1) indicates that this is a request message. Otherwise, it is a response message of a request.</w:t>
      </w:r>
    </w:p>
    <w:p w14:paraId="1BD40562" w14:textId="77777777" w:rsidR="005568C4" w:rsidRPr="008D0A0F" w:rsidRDefault="005568C4" w:rsidP="005568C4">
      <w:pPr>
        <w:pStyle w:val="a8"/>
        <w:numPr>
          <w:ilvl w:val="1"/>
          <w:numId w:val="15"/>
        </w:numPr>
        <w:ind w:firstLineChars="0"/>
        <w:rPr>
          <w:rFonts w:cs="Times New Roman"/>
        </w:rPr>
      </w:pPr>
      <w:r w:rsidRPr="008D0A0F">
        <w:rPr>
          <w:rFonts w:cs="Times New Roman"/>
        </w:rPr>
        <w:t xml:space="preserve">CT: </w:t>
      </w:r>
      <w:proofErr w:type="spellStart"/>
      <w:r w:rsidRPr="008D0A0F">
        <w:rPr>
          <w:rFonts w:cs="Times New Roman"/>
        </w:rPr>
        <w:t>CerTified</w:t>
      </w:r>
      <w:proofErr w:type="spellEnd"/>
      <w:r w:rsidRPr="008D0A0F">
        <w:rPr>
          <w:rFonts w:cs="Times New Roman"/>
        </w:rPr>
        <w:t xml:space="preserve"> bit. A request with the CT bit set (to 1) asks the server to sign its response with its private key. A response with the CT bit set (to 1) indicates that the message is signed. The server must sign its response if the request has its CT bit set (to 1). If the server fails to provide a valid signature in its response, the client should discard the response and treat the request as failed. </w:t>
      </w:r>
    </w:p>
    <w:p w14:paraId="2FDF50C7" w14:textId="77777777" w:rsidR="005568C4" w:rsidRPr="008D0A0F" w:rsidRDefault="005568C4" w:rsidP="005568C4">
      <w:pPr>
        <w:pStyle w:val="a8"/>
        <w:ind w:left="420" w:firstLineChars="0" w:firstLine="0"/>
        <w:rPr>
          <w:rFonts w:cs="Times New Roman"/>
        </w:rPr>
      </w:pPr>
      <w:r w:rsidRPr="008D0A0F">
        <w:rPr>
          <w:rFonts w:cs="Times New Roman"/>
        </w:rPr>
        <w:t>Rest bits are reserved for future use.</w:t>
      </w:r>
    </w:p>
    <w:p w14:paraId="252AA368" w14:textId="77777777" w:rsidR="005568C4" w:rsidRPr="008D0A0F" w:rsidRDefault="005568C4" w:rsidP="002349EA">
      <w:pPr>
        <w:pStyle w:val="4"/>
      </w:pPr>
      <w:r w:rsidRPr="008D0A0F">
        <w:t>&lt;Parameters Length&gt;</w:t>
      </w:r>
    </w:p>
    <w:p w14:paraId="6FCBA0B3" w14:textId="77777777" w:rsidR="005568C4" w:rsidRPr="008D0A0F" w:rsidRDefault="005568C4" w:rsidP="005568C4">
      <w:pPr>
        <w:rPr>
          <w:rFonts w:cs="Times New Roman"/>
        </w:rPr>
      </w:pPr>
      <w:r w:rsidRPr="008D0A0F">
        <w:rPr>
          <w:rFonts w:cs="Times New Roman"/>
        </w:rPr>
        <w:t>Length of The Attributes JSON (in bytes), 4-byte unsigned integer, indicates the attributes length which is the last part of message header.</w:t>
      </w:r>
    </w:p>
    <w:p w14:paraId="71E0DDA6" w14:textId="77777777" w:rsidR="005568C4" w:rsidRPr="008D0A0F" w:rsidRDefault="005568C4" w:rsidP="002349EA">
      <w:pPr>
        <w:pStyle w:val="4"/>
      </w:pPr>
      <w:r w:rsidRPr="008D0A0F">
        <w:t>&lt;Body Length&gt;</w:t>
      </w:r>
    </w:p>
    <w:p w14:paraId="5AA4156D" w14:textId="77777777" w:rsidR="005568C4" w:rsidRPr="008D0A0F" w:rsidRDefault="005568C4" w:rsidP="005568C4">
      <w:pPr>
        <w:rPr>
          <w:rFonts w:cs="Times New Roman"/>
        </w:rPr>
      </w:pPr>
      <w:r w:rsidRPr="008D0A0F">
        <w:rPr>
          <w:rFonts w:cs="Times New Roman"/>
        </w:rPr>
        <w:t>Length of body, 4-byte unsigned integer, indicates the length of message body which follows message header.</w:t>
      </w:r>
    </w:p>
    <w:p w14:paraId="63D6D4A1" w14:textId="77777777" w:rsidR="005568C4" w:rsidRPr="008D0A0F" w:rsidRDefault="005568C4" w:rsidP="002349EA">
      <w:pPr>
        <w:pStyle w:val="4"/>
      </w:pPr>
      <w:r w:rsidRPr="008D0A0F">
        <w:t>&lt;Parameters&gt;</w:t>
      </w:r>
    </w:p>
    <w:p w14:paraId="43A8231E" w14:textId="77777777" w:rsidR="005568C4" w:rsidRPr="00CA3CC1" w:rsidRDefault="005568C4" w:rsidP="005568C4">
      <w:pPr>
        <w:rPr>
          <w:rFonts w:cs="Times New Roman"/>
        </w:rPr>
      </w:pPr>
      <w:r w:rsidRPr="00CA3CC1">
        <w:rPr>
          <w:rFonts w:cs="Times New Roman"/>
        </w:rPr>
        <w:t>The parameters of the DOIP request/response, must contain following elements:</w:t>
      </w:r>
    </w:p>
    <w:p w14:paraId="24580EB1" w14:textId="77777777" w:rsidR="005568C4" w:rsidRPr="008D0A0F" w:rsidRDefault="005568C4" w:rsidP="005568C4">
      <w:pPr>
        <w:pStyle w:val="a8"/>
        <w:numPr>
          <w:ilvl w:val="1"/>
          <w:numId w:val="17"/>
        </w:numPr>
        <w:ind w:firstLineChars="0"/>
        <w:rPr>
          <w:rFonts w:cs="Times New Roman"/>
        </w:rPr>
      </w:pPr>
      <w:r w:rsidRPr="008D0A0F">
        <w:rPr>
          <w:rFonts w:cs="Times New Roman"/>
        </w:rPr>
        <w:t>id: identifier of target DO to operate.</w:t>
      </w:r>
    </w:p>
    <w:p w14:paraId="61385924" w14:textId="00AD0F24" w:rsidR="005568C4" w:rsidRPr="008D0A0F" w:rsidRDefault="005568C4" w:rsidP="005568C4">
      <w:pPr>
        <w:pStyle w:val="a8"/>
        <w:numPr>
          <w:ilvl w:val="1"/>
          <w:numId w:val="17"/>
        </w:numPr>
        <w:ind w:firstLineChars="0"/>
        <w:rPr>
          <w:rFonts w:cs="Times New Roman"/>
        </w:rPr>
      </w:pPr>
      <w:r w:rsidRPr="008D0A0F">
        <w:rPr>
          <w:rFonts w:cs="Times New Roman"/>
        </w:rPr>
        <w:lastRenderedPageBreak/>
        <w:t>operation: operation code is a handle that identifies the Operation to target DO such as “0.DOIP/</w:t>
      </w:r>
      <w:proofErr w:type="spellStart"/>
      <w:r w:rsidRPr="008D0A0F">
        <w:rPr>
          <w:rFonts w:cs="Times New Roman"/>
        </w:rPr>
        <w:t>Op.Retireve</w:t>
      </w:r>
      <w:proofErr w:type="spellEnd"/>
      <w:r w:rsidRPr="008D0A0F">
        <w:rPr>
          <w:rFonts w:cs="Times New Roman"/>
        </w:rPr>
        <w:t xml:space="preserve">”. For detail definition of Operation Code, see section </w:t>
      </w:r>
      <w:r>
        <w:rPr>
          <w:rFonts w:cs="Times New Roman"/>
        </w:rPr>
        <w:fldChar w:fldCharType="begin"/>
      </w:r>
      <w:r>
        <w:rPr>
          <w:rFonts w:cs="Times New Roman"/>
        </w:rPr>
        <w:instrText xml:space="preserve"> REF _Ref75169967 \r \h </w:instrText>
      </w:r>
      <w:r>
        <w:rPr>
          <w:rFonts w:cs="Times New Roman"/>
        </w:rPr>
      </w:r>
      <w:r>
        <w:rPr>
          <w:rFonts w:cs="Times New Roman"/>
        </w:rPr>
        <w:fldChar w:fldCharType="separate"/>
      </w:r>
      <w:r w:rsidR="003B780D">
        <w:rPr>
          <w:rFonts w:cs="Times New Roman"/>
        </w:rPr>
        <w:t>6</w:t>
      </w:r>
      <w:r>
        <w:rPr>
          <w:rFonts w:cs="Times New Roman"/>
        </w:rPr>
        <w:fldChar w:fldCharType="end"/>
      </w:r>
      <w:r w:rsidRPr="008D0A0F">
        <w:rPr>
          <w:rFonts w:cs="Times New Roman"/>
        </w:rPr>
        <w:t xml:space="preserve"> for details.</w:t>
      </w:r>
    </w:p>
    <w:p w14:paraId="49C0A6CC" w14:textId="77B03082" w:rsidR="005568C4" w:rsidRPr="008D0A0F" w:rsidRDefault="005568C4" w:rsidP="005568C4">
      <w:pPr>
        <w:pStyle w:val="a8"/>
        <w:numPr>
          <w:ilvl w:val="1"/>
          <w:numId w:val="17"/>
        </w:numPr>
        <w:ind w:firstLineChars="0"/>
        <w:rPr>
          <w:rFonts w:cs="Times New Roman"/>
        </w:rPr>
      </w:pPr>
      <w:r w:rsidRPr="008D0A0F">
        <w:rPr>
          <w:rFonts w:cs="Times New Roman"/>
        </w:rPr>
        <w:t>response</w:t>
      </w:r>
      <w:r w:rsidR="00E911E4">
        <w:rPr>
          <w:rFonts w:cs="Times New Roman"/>
        </w:rPr>
        <w:t>(optional)</w:t>
      </w:r>
      <w:r w:rsidRPr="008D0A0F">
        <w:rPr>
          <w:rFonts w:cs="Times New Roman"/>
        </w:rPr>
        <w:t>: operation code is a handle that identifies the Response status from repository such as “</w:t>
      </w:r>
      <w:proofErr w:type="gramStart"/>
      <w:r w:rsidRPr="008D0A0F">
        <w:rPr>
          <w:rFonts w:cs="Times New Roman"/>
        </w:rPr>
        <w:t>0.DOIP</w:t>
      </w:r>
      <w:proofErr w:type="gramEnd"/>
      <w:r w:rsidRPr="008D0A0F">
        <w:rPr>
          <w:rFonts w:cs="Times New Roman"/>
        </w:rPr>
        <w:t xml:space="preserve">/Status.001”. For detail definition of Response Code, see section </w:t>
      </w:r>
      <w:r>
        <w:rPr>
          <w:rFonts w:cs="Times New Roman"/>
        </w:rPr>
        <w:fldChar w:fldCharType="begin"/>
      </w:r>
      <w:r>
        <w:rPr>
          <w:rFonts w:cs="Times New Roman"/>
        </w:rPr>
        <w:instrText xml:space="preserve"> REF _Ref75170011 \r \h </w:instrText>
      </w:r>
      <w:r>
        <w:rPr>
          <w:rFonts w:cs="Times New Roman"/>
        </w:rPr>
      </w:r>
      <w:r>
        <w:rPr>
          <w:rFonts w:cs="Times New Roman"/>
        </w:rPr>
        <w:fldChar w:fldCharType="separate"/>
      </w:r>
      <w:r w:rsidR="003B780D">
        <w:rPr>
          <w:rFonts w:cs="Times New Roman"/>
        </w:rPr>
        <w:t>6.3</w:t>
      </w:r>
      <w:r>
        <w:rPr>
          <w:rFonts w:cs="Times New Roman"/>
        </w:rPr>
        <w:fldChar w:fldCharType="end"/>
      </w:r>
      <w:r w:rsidR="00E911E4">
        <w:rPr>
          <w:rFonts w:cs="Times New Roman" w:hint="eastAsia"/>
        </w:rPr>
        <w:t>.</w:t>
      </w:r>
      <w:r w:rsidRPr="008D0A0F">
        <w:rPr>
          <w:rFonts w:cs="Times New Roman"/>
        </w:rPr>
        <w:t xml:space="preserve"> </w:t>
      </w:r>
      <w:r w:rsidR="00E911E4">
        <w:rPr>
          <w:rFonts w:cs="Times New Roman"/>
        </w:rPr>
        <w:t>Required</w:t>
      </w:r>
      <w:r w:rsidRPr="008D0A0F">
        <w:rPr>
          <w:rFonts w:cs="Times New Roman"/>
        </w:rPr>
        <w:t xml:space="preserve"> if it is a </w:t>
      </w:r>
      <w:r w:rsidR="00E911E4">
        <w:rPr>
          <w:rFonts w:cs="Times New Roman"/>
        </w:rPr>
        <w:t>response</w:t>
      </w:r>
      <w:r w:rsidRPr="008D0A0F">
        <w:rPr>
          <w:rFonts w:cs="Times New Roman"/>
        </w:rPr>
        <w:t xml:space="preserve"> message.</w:t>
      </w:r>
    </w:p>
    <w:p w14:paraId="7ECBCF73" w14:textId="3C4F2599" w:rsidR="005568C4" w:rsidRPr="008D0A0F" w:rsidRDefault="005568C4" w:rsidP="005568C4">
      <w:pPr>
        <w:pStyle w:val="a8"/>
        <w:numPr>
          <w:ilvl w:val="1"/>
          <w:numId w:val="17"/>
        </w:numPr>
        <w:ind w:firstLineChars="0"/>
        <w:rPr>
          <w:rFonts w:cs="Times New Roman"/>
        </w:rPr>
      </w:pPr>
      <w:r w:rsidRPr="008D0A0F">
        <w:rPr>
          <w:rFonts w:cs="Times New Roman"/>
        </w:rPr>
        <w:t xml:space="preserve">attributes(optional): additional attributes in JSON format. Varies according to different operations, see section </w:t>
      </w:r>
      <w:r>
        <w:rPr>
          <w:rFonts w:cs="Times New Roman"/>
        </w:rPr>
        <w:fldChar w:fldCharType="begin"/>
      </w:r>
      <w:r>
        <w:rPr>
          <w:rFonts w:cs="Times New Roman"/>
        </w:rPr>
        <w:instrText xml:space="preserve"> REF _Ref75169967 \r \h </w:instrText>
      </w:r>
      <w:r>
        <w:rPr>
          <w:rFonts w:cs="Times New Roman"/>
        </w:rPr>
      </w:r>
      <w:r>
        <w:rPr>
          <w:rFonts w:cs="Times New Roman"/>
        </w:rPr>
        <w:fldChar w:fldCharType="separate"/>
      </w:r>
      <w:r w:rsidR="003B780D">
        <w:rPr>
          <w:rFonts w:cs="Times New Roman"/>
        </w:rPr>
        <w:t>6</w:t>
      </w:r>
      <w:r>
        <w:rPr>
          <w:rFonts w:cs="Times New Roman"/>
        </w:rPr>
        <w:fldChar w:fldCharType="end"/>
      </w:r>
      <w:r w:rsidRPr="008D0A0F">
        <w:rPr>
          <w:rFonts w:cs="Times New Roman"/>
        </w:rPr>
        <w:t xml:space="preserve"> for details.</w:t>
      </w:r>
    </w:p>
    <w:p w14:paraId="6BE26BD5" w14:textId="77777777" w:rsidR="005568C4" w:rsidRPr="008D0A0F" w:rsidRDefault="005568C4" w:rsidP="005568C4">
      <w:pPr>
        <w:pStyle w:val="3"/>
        <w:rPr>
          <w:rFonts w:cs="Times New Roman"/>
        </w:rPr>
      </w:pPr>
      <w:r w:rsidRPr="008D0A0F">
        <w:rPr>
          <w:rFonts w:cs="Times New Roman"/>
        </w:rPr>
        <w:t xml:space="preserve"> </w:t>
      </w:r>
      <w:bookmarkStart w:id="163" w:name="_Toc75252987"/>
      <w:r w:rsidRPr="008D0A0F">
        <w:rPr>
          <w:rFonts w:cs="Times New Roman"/>
        </w:rPr>
        <w:t>Message Body</w:t>
      </w:r>
      <w:bookmarkEnd w:id="163"/>
    </w:p>
    <w:p w14:paraId="684FAA5C" w14:textId="278ED644" w:rsidR="005568C4" w:rsidRPr="008D0A0F" w:rsidRDefault="005568C4" w:rsidP="005568C4">
      <w:pPr>
        <w:rPr>
          <w:rFonts w:cs="Times New Roman"/>
        </w:rPr>
      </w:pPr>
      <w:r w:rsidRPr="008D0A0F">
        <w:rPr>
          <w:rFonts w:cs="Times New Roman"/>
        </w:rPr>
        <w:t xml:space="preserve">The Message Body always follows the Message Header and refers to the input/output of request/response. The Message Body may be empty. The exact format of the Message Body depends on the &lt;Operation Code&gt; and &lt;Response Code&gt; in the Message Header. For details of message body, see section </w:t>
      </w:r>
      <w:r>
        <w:rPr>
          <w:rFonts w:cs="Times New Roman"/>
        </w:rPr>
        <w:fldChar w:fldCharType="begin"/>
      </w:r>
      <w:r>
        <w:rPr>
          <w:rFonts w:cs="Times New Roman"/>
        </w:rPr>
        <w:instrText xml:space="preserve"> REF _Ref75169967 \r \h </w:instrText>
      </w:r>
      <w:r>
        <w:rPr>
          <w:rFonts w:cs="Times New Roman"/>
        </w:rPr>
      </w:r>
      <w:r>
        <w:rPr>
          <w:rFonts w:cs="Times New Roman"/>
        </w:rPr>
        <w:fldChar w:fldCharType="separate"/>
      </w:r>
      <w:r w:rsidR="003B780D">
        <w:rPr>
          <w:rFonts w:cs="Times New Roman"/>
        </w:rPr>
        <w:t>6</w:t>
      </w:r>
      <w:r>
        <w:rPr>
          <w:rFonts w:cs="Times New Roman"/>
        </w:rPr>
        <w:fldChar w:fldCharType="end"/>
      </w:r>
      <w:r w:rsidRPr="008D0A0F">
        <w:rPr>
          <w:rFonts w:cs="Times New Roman"/>
        </w:rPr>
        <w:t>.</w:t>
      </w:r>
    </w:p>
    <w:p w14:paraId="53477F7C" w14:textId="77777777" w:rsidR="005568C4" w:rsidRPr="008D0A0F" w:rsidRDefault="005568C4" w:rsidP="005568C4">
      <w:pPr>
        <w:pStyle w:val="3"/>
        <w:rPr>
          <w:rFonts w:cs="Times New Roman"/>
        </w:rPr>
      </w:pPr>
      <w:r w:rsidRPr="008D0A0F">
        <w:rPr>
          <w:rFonts w:cs="Times New Roman"/>
        </w:rPr>
        <w:t xml:space="preserve"> </w:t>
      </w:r>
      <w:bookmarkStart w:id="164" w:name="_Toc75252988"/>
      <w:r w:rsidRPr="008D0A0F">
        <w:rPr>
          <w:rFonts w:cs="Times New Roman"/>
        </w:rPr>
        <w:t>Message Credential</w:t>
      </w:r>
      <w:bookmarkEnd w:id="164"/>
    </w:p>
    <w:p w14:paraId="78F29FBF" w14:textId="77777777" w:rsidR="005568C4" w:rsidRPr="008D0A0F" w:rsidRDefault="005568C4" w:rsidP="005568C4">
      <w:pPr>
        <w:rPr>
          <w:rFonts w:cs="Times New Roman"/>
        </w:rPr>
      </w:pPr>
      <w:r w:rsidRPr="008D0A0F">
        <w:rPr>
          <w:rFonts w:cs="Times New Roman"/>
        </w:rPr>
        <w:t>Message Credential contains signature information of header and body. Including: length, signature algorithm, signer handle, signature data, etc. Requester can verify the DOIP message through the information in Message Credential.</w:t>
      </w:r>
    </w:p>
    <w:p w14:paraId="0EE74B37" w14:textId="77777777" w:rsidR="005568C4" w:rsidRPr="008D0A0F" w:rsidRDefault="005568C4" w:rsidP="005568C4">
      <w:pPr>
        <w:rPr>
          <w:rFonts w:cs="Times New Roman"/>
        </w:rPr>
      </w:pPr>
    </w:p>
    <w:p w14:paraId="5A3D34F3" w14:textId="77777777" w:rsidR="005568C4" w:rsidRPr="008D0A0F" w:rsidRDefault="005568C4" w:rsidP="005568C4">
      <w:pPr>
        <w:rPr>
          <w:rFonts w:cs="Times New Roman"/>
        </w:rPr>
      </w:pPr>
      <w:r w:rsidRPr="008D0A0F">
        <w:rPr>
          <w:rFonts w:cs="Times New Roman"/>
        </w:rPr>
        <w:t xml:space="preserve">Message Credential contains the signature information of DOIP Message when it is signed: </w:t>
      </w:r>
    </w:p>
    <w:p w14:paraId="7925426A" w14:textId="21B5EC21" w:rsidR="005568C4" w:rsidRPr="008D0A0F" w:rsidRDefault="00080C13" w:rsidP="005568C4">
      <w:pPr>
        <w:jc w:val="center"/>
        <w:rPr>
          <w:rFonts w:cs="Times New Roman"/>
        </w:rPr>
      </w:pPr>
      <w:r w:rsidRPr="00080C13">
        <w:rPr>
          <w:rFonts w:cs="Times New Roman"/>
          <w:noProof/>
        </w:rPr>
        <w:drawing>
          <wp:inline distT="0" distB="0" distL="0" distR="0" wp14:anchorId="5B306642" wp14:editId="44A37956">
            <wp:extent cx="5274310" cy="1217930"/>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17930"/>
                    </a:xfrm>
                    <a:prstGeom prst="rect">
                      <a:avLst/>
                    </a:prstGeom>
                  </pic:spPr>
                </pic:pic>
              </a:graphicData>
            </a:graphic>
          </wp:inline>
        </w:drawing>
      </w:r>
    </w:p>
    <w:p w14:paraId="2571CB2E" w14:textId="2381CCDF" w:rsidR="005568C4" w:rsidRPr="008D0A0F" w:rsidRDefault="00BB01C1" w:rsidP="00BB01C1">
      <w:pPr>
        <w:pStyle w:val="afb"/>
        <w:rPr>
          <w:rFonts w:cs="Times New Roman"/>
        </w:rPr>
      </w:pPr>
      <w:r>
        <w:t xml:space="preserve">Figure </w:t>
      </w:r>
      <w:fldSimple w:instr=" STYLEREF 1 \s ">
        <w:r w:rsidR="003B780D">
          <w:rPr>
            <w:noProof/>
          </w:rPr>
          <w:t>7</w:t>
        </w:r>
      </w:fldSimple>
      <w:r>
        <w:t>.</w:t>
      </w:r>
      <w:fldSimple w:instr=" SEQ Figure \* ARABIC \s 1 ">
        <w:r w:rsidR="003B780D">
          <w:rPr>
            <w:noProof/>
          </w:rPr>
          <w:t>5</w:t>
        </w:r>
      </w:fldSimple>
      <w:r w:rsidR="005568C4" w:rsidRPr="008D0A0F">
        <w:rPr>
          <w:rFonts w:cs="Times New Roman"/>
        </w:rPr>
        <w:t xml:space="preserve"> Message Credential</w:t>
      </w:r>
    </w:p>
    <w:p w14:paraId="198C6221" w14:textId="77777777" w:rsidR="005568C4" w:rsidRPr="008D0A0F" w:rsidRDefault="005568C4" w:rsidP="00BA28E3">
      <w:pPr>
        <w:pStyle w:val="af0"/>
        <w:rPr>
          <w:rFonts w:ascii="Times New Roman" w:hAnsi="Times New Roman" w:cs="Times New Roman"/>
        </w:rPr>
      </w:pPr>
    </w:p>
    <w:p w14:paraId="399D4B3A" w14:textId="77777777" w:rsidR="005568C4" w:rsidRPr="008D0A0F" w:rsidRDefault="005568C4" w:rsidP="005568C4">
      <w:pPr>
        <w:rPr>
          <w:rFonts w:cs="Times New Roman"/>
        </w:rPr>
      </w:pPr>
      <w:r w:rsidRPr="008D0A0F">
        <w:rPr>
          <w:rFonts w:cs="Times New Roman"/>
        </w:rPr>
        <w:t>Message Credential consists of following parts:</w:t>
      </w:r>
    </w:p>
    <w:p w14:paraId="625BD599" w14:textId="77777777" w:rsidR="005568C4" w:rsidRPr="008D0A0F" w:rsidRDefault="005568C4" w:rsidP="002349EA">
      <w:pPr>
        <w:pStyle w:val="4"/>
      </w:pPr>
      <w:r w:rsidRPr="008D0A0F">
        <w:t>&lt;Attributes Length&gt;</w:t>
      </w:r>
    </w:p>
    <w:p w14:paraId="781E2D23" w14:textId="77777777" w:rsidR="005568C4" w:rsidRPr="00CA3CC1" w:rsidRDefault="005568C4" w:rsidP="005568C4">
      <w:pPr>
        <w:rPr>
          <w:rFonts w:cs="Times New Roman"/>
        </w:rPr>
      </w:pPr>
      <w:r w:rsidRPr="00CA3CC1">
        <w:rPr>
          <w:rFonts w:cs="Times New Roman"/>
        </w:rPr>
        <w:t xml:space="preserve">A </w:t>
      </w:r>
      <w:r w:rsidRPr="00CA3CC1">
        <w:rPr>
          <w:rFonts w:cs="Times New Roman" w:hint="eastAsia"/>
        </w:rPr>
        <w:t>4</w:t>
      </w:r>
      <w:r w:rsidRPr="00CA3CC1">
        <w:rPr>
          <w:rFonts w:cs="Times New Roman"/>
        </w:rPr>
        <w:t>-bytes unsigned integer indicates the length of credential attributes</w:t>
      </w:r>
      <w:r w:rsidRPr="00CA3CC1">
        <w:rPr>
          <w:rFonts w:cs="Times New Roman" w:hint="eastAsia"/>
        </w:rPr>
        <w:t>.</w:t>
      </w:r>
    </w:p>
    <w:p w14:paraId="38B6A0C2" w14:textId="77777777" w:rsidR="005568C4" w:rsidRPr="008D0A0F" w:rsidRDefault="005568C4" w:rsidP="002349EA">
      <w:pPr>
        <w:pStyle w:val="4"/>
      </w:pPr>
      <w:r w:rsidRPr="008D0A0F">
        <w:t>&lt;Attributes&gt;</w:t>
      </w:r>
    </w:p>
    <w:p w14:paraId="514214DB" w14:textId="77777777" w:rsidR="005568C4" w:rsidRPr="00CA3CC1" w:rsidRDefault="005568C4" w:rsidP="005568C4">
      <w:pPr>
        <w:rPr>
          <w:rFonts w:cs="Times New Roman"/>
        </w:rPr>
      </w:pPr>
      <w:r w:rsidRPr="00CA3CC1">
        <w:rPr>
          <w:rFonts w:cs="Times New Roman"/>
        </w:rPr>
        <w:t>Necessary information to describe the signature, serialized in JSON format, including:</w:t>
      </w:r>
    </w:p>
    <w:p w14:paraId="6F27025A" w14:textId="77777777" w:rsidR="005568C4" w:rsidRPr="008D0A0F" w:rsidRDefault="005568C4" w:rsidP="005568C4">
      <w:pPr>
        <w:pStyle w:val="a8"/>
        <w:numPr>
          <w:ilvl w:val="0"/>
          <w:numId w:val="51"/>
        </w:numPr>
        <w:ind w:firstLineChars="0"/>
        <w:rPr>
          <w:rFonts w:cs="Times New Roman"/>
        </w:rPr>
      </w:pPr>
      <w:r w:rsidRPr="008D0A0F">
        <w:rPr>
          <w:rFonts w:cs="Times New Roman"/>
        </w:rPr>
        <w:t xml:space="preserve">signer: identifier of the signer of the signature. Receiver can get the public key by resolve </w:t>
      </w:r>
      <w:r w:rsidRPr="008D0A0F">
        <w:rPr>
          <w:rFonts w:cs="Times New Roman"/>
        </w:rPr>
        <w:lastRenderedPageBreak/>
        <w:t>the identifier.</w:t>
      </w:r>
    </w:p>
    <w:p w14:paraId="1FFA934E" w14:textId="4A3964C2" w:rsidR="00742E92" w:rsidRDefault="00742E92" w:rsidP="005568C4">
      <w:pPr>
        <w:pStyle w:val="a8"/>
        <w:numPr>
          <w:ilvl w:val="0"/>
          <w:numId w:val="51"/>
        </w:numPr>
        <w:ind w:firstLineChars="0"/>
        <w:rPr>
          <w:rFonts w:cs="Times New Roman"/>
        </w:rPr>
      </w:pPr>
      <w:r>
        <w:rPr>
          <w:rFonts w:cs="Times New Roman" w:hint="eastAsia"/>
        </w:rPr>
        <w:t>f</w:t>
      </w:r>
      <w:r>
        <w:rPr>
          <w:rFonts w:cs="Times New Roman"/>
        </w:rPr>
        <w:t>ormat(optional): the serialization format of signature, default is JWK.</w:t>
      </w:r>
    </w:p>
    <w:p w14:paraId="46922D02" w14:textId="62F65A7F" w:rsidR="005568C4" w:rsidRPr="008D0A0F" w:rsidRDefault="005568C4" w:rsidP="005568C4">
      <w:pPr>
        <w:pStyle w:val="a8"/>
        <w:numPr>
          <w:ilvl w:val="0"/>
          <w:numId w:val="51"/>
        </w:numPr>
        <w:ind w:firstLineChars="0"/>
        <w:rPr>
          <w:rFonts w:cs="Times New Roman"/>
        </w:rPr>
      </w:pPr>
      <w:proofErr w:type="spellStart"/>
      <w:r w:rsidRPr="008D0A0F">
        <w:rPr>
          <w:rFonts w:cs="Times New Roman" w:hint="eastAsia"/>
        </w:rPr>
        <w:t>sign</w:t>
      </w:r>
      <w:r w:rsidRPr="008D0A0F">
        <w:rPr>
          <w:rFonts w:cs="Times New Roman"/>
        </w:rPr>
        <w:t>Alg</w:t>
      </w:r>
      <w:proofErr w:type="spellEnd"/>
      <w:r w:rsidR="00172DD6">
        <w:rPr>
          <w:rFonts w:cs="Times New Roman"/>
        </w:rPr>
        <w:t>(optional)</w:t>
      </w:r>
      <w:r w:rsidRPr="008D0A0F">
        <w:rPr>
          <w:rFonts w:cs="Times New Roman"/>
        </w:rPr>
        <w:t>: the algorithm of the signature</w:t>
      </w:r>
      <w:r w:rsidR="00097A4C">
        <w:rPr>
          <w:rFonts w:cs="Times New Roman"/>
        </w:rPr>
        <w:t xml:space="preserve">, also can be </w:t>
      </w:r>
      <w:r w:rsidR="00097A4C" w:rsidRPr="00097A4C">
        <w:rPr>
          <w:rFonts w:cs="Times New Roman"/>
        </w:rPr>
        <w:t>encapsulated</w:t>
      </w:r>
      <w:r w:rsidR="00097A4C">
        <w:rPr>
          <w:rFonts w:cs="Times New Roman"/>
        </w:rPr>
        <w:t xml:space="preserve"> in signature part like JWK.</w:t>
      </w:r>
    </w:p>
    <w:p w14:paraId="70D5785F" w14:textId="6E7B791B" w:rsidR="005568C4" w:rsidRPr="008D0A0F" w:rsidRDefault="005568C4" w:rsidP="005568C4">
      <w:pPr>
        <w:pStyle w:val="a8"/>
        <w:numPr>
          <w:ilvl w:val="0"/>
          <w:numId w:val="51"/>
        </w:numPr>
        <w:ind w:firstLineChars="0"/>
        <w:rPr>
          <w:rFonts w:cs="Times New Roman"/>
        </w:rPr>
      </w:pPr>
      <w:r w:rsidRPr="008D0A0F">
        <w:rPr>
          <w:rFonts w:cs="Times New Roman" w:hint="eastAsia"/>
        </w:rPr>
        <w:t>cipher</w:t>
      </w:r>
      <w:r w:rsidR="00172DD6">
        <w:rPr>
          <w:rFonts w:cs="Times New Roman"/>
        </w:rPr>
        <w:t>(optional)</w:t>
      </w:r>
      <w:r w:rsidRPr="008D0A0F">
        <w:rPr>
          <w:rFonts w:cs="Times New Roman"/>
        </w:rPr>
        <w:t xml:space="preserve">: symmetric key encrypted by recipient’s public key, encoded by </w:t>
      </w:r>
      <w:r w:rsidRPr="008D0A0F">
        <w:rPr>
          <w:rFonts w:cs="Times New Roman" w:hint="eastAsia"/>
        </w:rPr>
        <w:t>base</w:t>
      </w:r>
      <w:r w:rsidRPr="008D0A0F">
        <w:rPr>
          <w:rFonts w:cs="Times New Roman"/>
        </w:rPr>
        <w:t>64</w:t>
      </w:r>
    </w:p>
    <w:p w14:paraId="4877BBC3" w14:textId="7FD3D2A9" w:rsidR="005568C4" w:rsidRPr="008D0A0F" w:rsidRDefault="005568C4" w:rsidP="005568C4">
      <w:pPr>
        <w:pStyle w:val="a8"/>
        <w:numPr>
          <w:ilvl w:val="0"/>
          <w:numId w:val="51"/>
        </w:numPr>
        <w:ind w:firstLineChars="0"/>
        <w:rPr>
          <w:rFonts w:cs="Times New Roman"/>
        </w:rPr>
      </w:pPr>
      <w:proofErr w:type="spellStart"/>
      <w:r w:rsidRPr="008D0A0F">
        <w:rPr>
          <w:rFonts w:cs="Times New Roman" w:hint="eastAsia"/>
        </w:rPr>
        <w:t>c</w:t>
      </w:r>
      <w:r w:rsidRPr="008D0A0F">
        <w:rPr>
          <w:rFonts w:cs="Times New Roman"/>
        </w:rPr>
        <w:t>ipherAlg</w:t>
      </w:r>
      <w:proofErr w:type="spellEnd"/>
      <w:r w:rsidR="00172DD6">
        <w:rPr>
          <w:rFonts w:cs="Times New Roman"/>
        </w:rPr>
        <w:t>(optional)</w:t>
      </w:r>
      <w:r w:rsidRPr="008D0A0F">
        <w:rPr>
          <w:rFonts w:cs="Times New Roman"/>
        </w:rPr>
        <w:t>: symmetric encrypt algorithm used to encrypt message body (e.g. AES256)</w:t>
      </w:r>
    </w:p>
    <w:p w14:paraId="346B0D5E" w14:textId="07D6E7BF" w:rsidR="005568C4" w:rsidRPr="008D0A0F" w:rsidRDefault="005568C4" w:rsidP="005568C4">
      <w:pPr>
        <w:pStyle w:val="a8"/>
        <w:numPr>
          <w:ilvl w:val="0"/>
          <w:numId w:val="51"/>
        </w:numPr>
        <w:ind w:firstLineChars="0"/>
        <w:rPr>
          <w:rFonts w:cs="Times New Roman"/>
        </w:rPr>
      </w:pPr>
      <w:r w:rsidRPr="008D0A0F">
        <w:rPr>
          <w:rFonts w:cs="Times New Roman"/>
        </w:rPr>
        <w:t>recipient</w:t>
      </w:r>
      <w:r w:rsidR="00172DD6">
        <w:rPr>
          <w:rFonts w:cs="Times New Roman"/>
        </w:rPr>
        <w:t>(optional)</w:t>
      </w:r>
      <w:r w:rsidRPr="008D0A0F">
        <w:rPr>
          <w:rFonts w:cs="Times New Roman"/>
        </w:rPr>
        <w:t>: identifier of the recipient, receiver can get recipient’s public key by resolving this identifier</w:t>
      </w:r>
    </w:p>
    <w:p w14:paraId="09ECADB6" w14:textId="71488070" w:rsidR="005568C4" w:rsidRPr="008D0A0F" w:rsidRDefault="005568C4" w:rsidP="005568C4">
      <w:pPr>
        <w:pStyle w:val="a8"/>
        <w:numPr>
          <w:ilvl w:val="0"/>
          <w:numId w:val="51"/>
        </w:numPr>
        <w:ind w:firstLineChars="0"/>
        <w:rPr>
          <w:rFonts w:cs="Times New Roman"/>
        </w:rPr>
      </w:pPr>
      <w:r w:rsidRPr="008D0A0F">
        <w:rPr>
          <w:rFonts w:cs="Times New Roman"/>
        </w:rPr>
        <w:t>other fields help to verify the signature</w:t>
      </w:r>
      <w:r w:rsidR="00172DD6">
        <w:rPr>
          <w:rFonts w:cs="Times New Roman"/>
        </w:rPr>
        <w:t>(optional)</w:t>
      </w:r>
      <w:r w:rsidRPr="008D0A0F">
        <w:rPr>
          <w:rFonts w:cs="Times New Roman"/>
        </w:rPr>
        <w:t>.</w:t>
      </w:r>
    </w:p>
    <w:p w14:paraId="57D0DB6F" w14:textId="77777777" w:rsidR="005568C4" w:rsidRPr="008D0A0F" w:rsidRDefault="005568C4" w:rsidP="002349EA">
      <w:pPr>
        <w:pStyle w:val="4"/>
      </w:pPr>
      <w:r w:rsidRPr="008D0A0F">
        <w:t>&lt;Signature Length&gt;</w:t>
      </w:r>
    </w:p>
    <w:p w14:paraId="027F13A2" w14:textId="77777777" w:rsidR="005568C4" w:rsidRPr="00CA3CC1" w:rsidRDefault="005568C4" w:rsidP="005568C4">
      <w:pPr>
        <w:rPr>
          <w:rFonts w:cs="Times New Roman"/>
        </w:rPr>
      </w:pPr>
      <w:r w:rsidRPr="00CA3CC1">
        <w:rPr>
          <w:rFonts w:cs="Times New Roman"/>
        </w:rPr>
        <w:t>A 4-bytes integer indicates the length of signature.</w:t>
      </w:r>
    </w:p>
    <w:p w14:paraId="6020ED50" w14:textId="77777777" w:rsidR="005568C4" w:rsidRPr="008D0A0F" w:rsidRDefault="005568C4" w:rsidP="002349EA">
      <w:pPr>
        <w:pStyle w:val="4"/>
      </w:pPr>
      <w:r w:rsidRPr="008D0A0F">
        <w:t>&lt;Signature&gt;</w:t>
      </w:r>
    </w:p>
    <w:p w14:paraId="6A3D107F" w14:textId="77777777" w:rsidR="005568C4" w:rsidRPr="00CA3CC1" w:rsidRDefault="005568C4" w:rsidP="005568C4">
      <w:pPr>
        <w:rPr>
          <w:rFonts w:cs="Times New Roman"/>
        </w:rPr>
      </w:pPr>
      <w:r w:rsidRPr="00CA3CC1">
        <w:rPr>
          <w:rFonts w:cs="Times New Roman"/>
        </w:rPr>
        <w:t>Signature in bytes. Variable-length.</w:t>
      </w:r>
    </w:p>
    <w:p w14:paraId="319C1C55" w14:textId="77777777" w:rsidR="005568C4" w:rsidRPr="008D0A0F" w:rsidRDefault="005568C4" w:rsidP="005568C4">
      <w:r w:rsidRPr="008D0A0F">
        <w:br w:type="page"/>
      </w:r>
    </w:p>
    <w:p w14:paraId="6FCD3C6C" w14:textId="199E2A9B" w:rsidR="00897B6B" w:rsidRPr="008D0A0F" w:rsidRDefault="00D11FEC" w:rsidP="002349EA">
      <w:pPr>
        <w:pStyle w:val="1"/>
        <w:rPr>
          <w:rFonts w:cs="Times New Roman"/>
        </w:rPr>
      </w:pPr>
      <w:bookmarkStart w:id="165" w:name="_Toc75170716"/>
      <w:bookmarkStart w:id="166" w:name="_Toc75173286"/>
      <w:bookmarkStart w:id="167" w:name="_Toc75174407"/>
      <w:bookmarkStart w:id="168" w:name="_Toc75190399"/>
      <w:bookmarkStart w:id="169" w:name="_Toc75190584"/>
      <w:bookmarkStart w:id="170" w:name="_Toc75170720"/>
      <w:bookmarkStart w:id="171" w:name="_Toc75173290"/>
      <w:bookmarkStart w:id="172" w:name="_Toc75174411"/>
      <w:bookmarkStart w:id="173" w:name="_Toc75190403"/>
      <w:bookmarkStart w:id="174" w:name="_Toc75190588"/>
      <w:bookmarkStart w:id="175" w:name="_Toc75170730"/>
      <w:bookmarkStart w:id="176" w:name="_Toc75173300"/>
      <w:bookmarkStart w:id="177" w:name="_Toc75174421"/>
      <w:bookmarkStart w:id="178" w:name="_Toc75190413"/>
      <w:bookmarkStart w:id="179" w:name="_Toc75190598"/>
      <w:bookmarkStart w:id="180" w:name="_Toc75170732"/>
      <w:bookmarkStart w:id="181" w:name="_Toc75173302"/>
      <w:bookmarkStart w:id="182" w:name="_Toc75174423"/>
      <w:bookmarkStart w:id="183" w:name="_Toc75190415"/>
      <w:bookmarkStart w:id="184" w:name="_Toc75190600"/>
      <w:bookmarkStart w:id="185" w:name="_Toc75170735"/>
      <w:bookmarkStart w:id="186" w:name="_Toc75173305"/>
      <w:bookmarkStart w:id="187" w:name="_Toc75174426"/>
      <w:bookmarkStart w:id="188" w:name="_Toc75190418"/>
      <w:bookmarkStart w:id="189" w:name="_Toc75190603"/>
      <w:bookmarkStart w:id="190" w:name="_Toc75170736"/>
      <w:bookmarkStart w:id="191" w:name="_Toc75173306"/>
      <w:bookmarkStart w:id="192" w:name="_Toc75174427"/>
      <w:bookmarkStart w:id="193" w:name="_Toc75190419"/>
      <w:bookmarkStart w:id="194" w:name="_Toc75190604"/>
      <w:bookmarkStart w:id="195" w:name="_Toc75170738"/>
      <w:bookmarkStart w:id="196" w:name="_Toc75173308"/>
      <w:bookmarkStart w:id="197" w:name="_Toc75174429"/>
      <w:bookmarkStart w:id="198" w:name="_Toc75190421"/>
      <w:bookmarkStart w:id="199" w:name="_Toc75190606"/>
      <w:bookmarkStart w:id="200" w:name="_Toc75170739"/>
      <w:bookmarkStart w:id="201" w:name="_Toc75173309"/>
      <w:bookmarkStart w:id="202" w:name="_Toc75174430"/>
      <w:bookmarkStart w:id="203" w:name="_Toc75190422"/>
      <w:bookmarkStart w:id="204" w:name="_Toc75190607"/>
      <w:bookmarkStart w:id="205" w:name="_Toc75170742"/>
      <w:bookmarkStart w:id="206" w:name="_Toc75173312"/>
      <w:bookmarkStart w:id="207" w:name="_Toc75174433"/>
      <w:bookmarkStart w:id="208" w:name="_Toc75190425"/>
      <w:bookmarkStart w:id="209" w:name="_Toc75190610"/>
      <w:bookmarkStart w:id="210" w:name="_Toc75170744"/>
      <w:bookmarkStart w:id="211" w:name="_Toc75173314"/>
      <w:bookmarkStart w:id="212" w:name="_Toc75174435"/>
      <w:bookmarkStart w:id="213" w:name="_Toc75190427"/>
      <w:bookmarkStart w:id="214" w:name="_Toc75190612"/>
      <w:bookmarkStart w:id="215" w:name="_Toc75170746"/>
      <w:bookmarkStart w:id="216" w:name="_Toc75173316"/>
      <w:bookmarkStart w:id="217" w:name="_Toc75174437"/>
      <w:bookmarkStart w:id="218" w:name="_Toc75190429"/>
      <w:bookmarkStart w:id="219" w:name="_Toc75190614"/>
      <w:bookmarkStart w:id="220" w:name="_Toc60232138"/>
      <w:bookmarkStart w:id="221" w:name="_Toc75170770"/>
      <w:bookmarkStart w:id="222" w:name="_Toc75173340"/>
      <w:bookmarkStart w:id="223" w:name="_Toc75174461"/>
      <w:bookmarkStart w:id="224" w:name="_Toc75190453"/>
      <w:bookmarkStart w:id="225" w:name="_Toc75190638"/>
      <w:bookmarkStart w:id="226" w:name="_Toc75170772"/>
      <w:bookmarkStart w:id="227" w:name="_Toc75173342"/>
      <w:bookmarkStart w:id="228" w:name="_Toc75174463"/>
      <w:bookmarkStart w:id="229" w:name="_Toc75190455"/>
      <w:bookmarkStart w:id="230" w:name="_Toc75190640"/>
      <w:bookmarkStart w:id="231" w:name="_Toc75170802"/>
      <w:bookmarkStart w:id="232" w:name="_Toc75173372"/>
      <w:bookmarkStart w:id="233" w:name="_Toc75174493"/>
      <w:bookmarkStart w:id="234" w:name="_Toc75190485"/>
      <w:bookmarkStart w:id="235" w:name="_Toc75190670"/>
      <w:bookmarkStart w:id="236" w:name="_Toc75170823"/>
      <w:bookmarkStart w:id="237" w:name="_Toc75173393"/>
      <w:bookmarkStart w:id="238" w:name="_Toc75174514"/>
      <w:bookmarkStart w:id="239" w:name="_Toc75190506"/>
      <w:bookmarkStart w:id="240" w:name="_Toc75190691"/>
      <w:bookmarkStart w:id="241" w:name="_Ref75169922"/>
      <w:bookmarkStart w:id="242" w:name="_Toc75252989"/>
      <w:bookmarkEnd w:id="143"/>
      <w:bookmarkEnd w:id="14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rFonts w:hint="eastAsia"/>
        </w:rPr>
        <w:lastRenderedPageBreak/>
        <w:t>Security</w:t>
      </w:r>
      <w:r>
        <w:t xml:space="preserve"> </w:t>
      </w:r>
      <w:r>
        <w:rPr>
          <w:rFonts w:hint="eastAsia"/>
        </w:rPr>
        <w:t>Consideration</w:t>
      </w:r>
      <w:bookmarkEnd w:id="241"/>
      <w:bookmarkEnd w:id="242"/>
    </w:p>
    <w:p w14:paraId="0E4D7282" w14:textId="5FD98E51" w:rsidR="0018639F" w:rsidRPr="008D0A0F" w:rsidRDefault="008922CB" w:rsidP="003D78A1">
      <w:pPr>
        <w:rPr>
          <w:rFonts w:cs="Times New Roman"/>
        </w:rPr>
      </w:pPr>
      <w:r w:rsidRPr="008D0A0F">
        <w:rPr>
          <w:rFonts w:cs="Times New Roman"/>
        </w:rPr>
        <w:t>DOIP can be tunneled through most of the communication protocols including</w:t>
      </w:r>
      <w:r w:rsidR="002721BC" w:rsidRPr="008D0A0F">
        <w:rPr>
          <w:rFonts w:cs="Times New Roman"/>
        </w:rPr>
        <w:t xml:space="preserve"> secure protocols and others</w:t>
      </w:r>
      <w:r w:rsidRPr="008D0A0F">
        <w:rPr>
          <w:rFonts w:cs="Times New Roman"/>
        </w:rPr>
        <w:t xml:space="preserve">. When DOIP is tunneled through </w:t>
      </w:r>
      <w:r w:rsidR="002721BC" w:rsidRPr="008D0A0F">
        <w:rPr>
          <w:rFonts w:cs="Times New Roman"/>
        </w:rPr>
        <w:t xml:space="preserve">secure </w:t>
      </w:r>
      <w:r w:rsidR="009A7E65" w:rsidRPr="008D0A0F">
        <w:rPr>
          <w:rFonts w:cs="Times New Roman"/>
        </w:rPr>
        <w:t xml:space="preserve">protocol, DOIP message </w:t>
      </w:r>
      <w:r w:rsidR="002721BC" w:rsidRPr="008D0A0F">
        <w:rPr>
          <w:rFonts w:cs="Times New Roman"/>
        </w:rPr>
        <w:t xml:space="preserve">do not </w:t>
      </w:r>
      <w:r w:rsidR="009A7E65" w:rsidRPr="008D0A0F">
        <w:rPr>
          <w:rFonts w:cs="Times New Roman"/>
        </w:rPr>
        <w:t>need to be encrypted.</w:t>
      </w:r>
      <w:r w:rsidR="002721BC" w:rsidRPr="008D0A0F">
        <w:rPr>
          <w:rFonts w:cs="Times New Roman"/>
        </w:rPr>
        <w:t xml:space="preserve"> Otherwise</w:t>
      </w:r>
      <w:r w:rsidR="009A7E65" w:rsidRPr="008D0A0F">
        <w:rPr>
          <w:rFonts w:cs="Times New Roman"/>
        </w:rPr>
        <w:t>, DOIP message can be encrypted according to this specification to protect sensitive information.</w:t>
      </w:r>
      <w:r w:rsidR="00ED2C56" w:rsidRPr="008D0A0F">
        <w:rPr>
          <w:rFonts w:cs="Times New Roman"/>
        </w:rPr>
        <w:t xml:space="preserve"> To </w:t>
      </w:r>
      <w:r w:rsidR="00B10CEC" w:rsidRPr="008D0A0F">
        <w:rPr>
          <w:rFonts w:cs="Times New Roman"/>
        </w:rPr>
        <w:t xml:space="preserve">generate an </w:t>
      </w:r>
      <w:r w:rsidR="00ED2C56" w:rsidRPr="008D0A0F">
        <w:rPr>
          <w:rFonts w:cs="Times New Roman"/>
        </w:rPr>
        <w:t>encrypt</w:t>
      </w:r>
      <w:r w:rsidR="00B10CEC" w:rsidRPr="008D0A0F">
        <w:rPr>
          <w:rFonts w:cs="Times New Roman"/>
        </w:rPr>
        <w:t>ed</w:t>
      </w:r>
      <w:r w:rsidR="00ED2C56" w:rsidRPr="008D0A0F">
        <w:rPr>
          <w:rFonts w:cs="Times New Roman"/>
        </w:rPr>
        <w:t xml:space="preserve"> DOIP message, follow these steps:</w:t>
      </w:r>
    </w:p>
    <w:p w14:paraId="71B0B829" w14:textId="1CAD9869" w:rsidR="00A35751" w:rsidRPr="008D0A0F" w:rsidRDefault="00A35751" w:rsidP="00A35751">
      <w:pPr>
        <w:pStyle w:val="a8"/>
        <w:numPr>
          <w:ilvl w:val="0"/>
          <w:numId w:val="43"/>
        </w:numPr>
        <w:ind w:firstLineChars="0"/>
        <w:rPr>
          <w:rFonts w:cs="Times New Roman"/>
        </w:rPr>
      </w:pPr>
      <w:r w:rsidRPr="008D0A0F">
        <w:rPr>
          <w:rFonts w:cs="Times New Roman"/>
        </w:rPr>
        <w:t>get recipient’s identifier</w:t>
      </w:r>
    </w:p>
    <w:p w14:paraId="4ABCAED0" w14:textId="5E9F62BE" w:rsidR="00A35751" w:rsidRPr="008D0A0F" w:rsidRDefault="00A35751" w:rsidP="00A35751">
      <w:pPr>
        <w:pStyle w:val="a8"/>
        <w:numPr>
          <w:ilvl w:val="0"/>
          <w:numId w:val="43"/>
        </w:numPr>
        <w:ind w:firstLineChars="0"/>
        <w:rPr>
          <w:rFonts w:cs="Times New Roman"/>
        </w:rPr>
      </w:pPr>
      <w:r w:rsidRPr="008D0A0F">
        <w:rPr>
          <w:rFonts w:cs="Times New Roman" w:hint="eastAsia"/>
        </w:rPr>
        <w:t>r</w:t>
      </w:r>
      <w:r w:rsidRPr="008D0A0F">
        <w:rPr>
          <w:rFonts w:cs="Times New Roman"/>
        </w:rPr>
        <w:t>esolve recipient’s identifier</w:t>
      </w:r>
      <w:r w:rsidR="00DD5AD4">
        <w:rPr>
          <w:rFonts w:cs="Times New Roman"/>
        </w:rPr>
        <w:t xml:space="preserve"> through Identifier/Resolution System (e.g. Handle System or </w:t>
      </w:r>
      <w:r w:rsidR="00903F55">
        <w:rPr>
          <w:rFonts w:cs="Times New Roman"/>
        </w:rPr>
        <w:t>another</w:t>
      </w:r>
      <w:r w:rsidR="00DD5AD4">
        <w:rPr>
          <w:rFonts w:cs="Times New Roman"/>
        </w:rPr>
        <w:t xml:space="preserve"> implementation)</w:t>
      </w:r>
      <w:r w:rsidRPr="008D0A0F">
        <w:rPr>
          <w:rFonts w:cs="Times New Roman"/>
        </w:rPr>
        <w:t xml:space="preserve"> to get recipient’s public key</w:t>
      </w:r>
      <w:r w:rsidR="00AF6DB1" w:rsidRPr="008D0A0F">
        <w:rPr>
          <w:rFonts w:cs="Times New Roman"/>
        </w:rPr>
        <w:t xml:space="preserve"> (e.g. RSA2048)</w:t>
      </w:r>
    </w:p>
    <w:p w14:paraId="78CF4D67" w14:textId="6D2C60B2" w:rsidR="00A35751" w:rsidRPr="008D0A0F" w:rsidRDefault="00A35751" w:rsidP="00A35751">
      <w:pPr>
        <w:pStyle w:val="a8"/>
        <w:numPr>
          <w:ilvl w:val="0"/>
          <w:numId w:val="43"/>
        </w:numPr>
        <w:ind w:firstLineChars="0"/>
        <w:rPr>
          <w:rFonts w:cs="Times New Roman"/>
        </w:rPr>
      </w:pPr>
      <w:r w:rsidRPr="008D0A0F">
        <w:rPr>
          <w:rFonts w:cs="Times New Roman" w:hint="eastAsia"/>
        </w:rPr>
        <w:t>g</w:t>
      </w:r>
      <w:r w:rsidRPr="008D0A0F">
        <w:rPr>
          <w:rFonts w:cs="Times New Roman"/>
        </w:rPr>
        <w:t>enerate random symmetric key</w:t>
      </w:r>
      <w:r w:rsidR="00AE4098" w:rsidRPr="008D0A0F">
        <w:rPr>
          <w:rFonts w:cs="Times New Roman"/>
        </w:rPr>
        <w:t xml:space="preserve"> locally</w:t>
      </w:r>
      <w:r w:rsidR="009B6E40" w:rsidRPr="008D0A0F">
        <w:rPr>
          <w:rFonts w:cs="Times New Roman"/>
        </w:rPr>
        <w:t xml:space="preserve"> (</w:t>
      </w:r>
      <w:r w:rsidR="00AE4098" w:rsidRPr="008D0A0F">
        <w:rPr>
          <w:rFonts w:cs="Times New Roman"/>
        </w:rPr>
        <w:t>e.g.</w:t>
      </w:r>
      <w:r w:rsidR="009B6E40" w:rsidRPr="008D0A0F">
        <w:rPr>
          <w:rFonts w:cs="Times New Roman"/>
        </w:rPr>
        <w:t xml:space="preserve"> AES256)</w:t>
      </w:r>
    </w:p>
    <w:p w14:paraId="77D147D3" w14:textId="5F7B7404" w:rsidR="00A35751" w:rsidRPr="008D0A0F" w:rsidRDefault="00A35751" w:rsidP="00A35751">
      <w:pPr>
        <w:pStyle w:val="a8"/>
        <w:numPr>
          <w:ilvl w:val="0"/>
          <w:numId w:val="43"/>
        </w:numPr>
        <w:ind w:firstLineChars="0"/>
        <w:rPr>
          <w:rFonts w:cs="Times New Roman"/>
        </w:rPr>
      </w:pPr>
      <w:r w:rsidRPr="008D0A0F">
        <w:rPr>
          <w:rFonts w:cs="Times New Roman" w:hint="eastAsia"/>
        </w:rPr>
        <w:t>e</w:t>
      </w:r>
      <w:r w:rsidRPr="008D0A0F">
        <w:rPr>
          <w:rFonts w:cs="Times New Roman"/>
        </w:rPr>
        <w:t xml:space="preserve">ncrypt message </w:t>
      </w:r>
      <w:r w:rsidR="00D01054" w:rsidRPr="008D0A0F">
        <w:rPr>
          <w:rFonts w:cs="Times New Roman"/>
        </w:rPr>
        <w:t xml:space="preserve">body </w:t>
      </w:r>
      <w:r w:rsidRPr="008D0A0F">
        <w:rPr>
          <w:rFonts w:cs="Times New Roman"/>
        </w:rPr>
        <w:t xml:space="preserve">using </w:t>
      </w:r>
      <w:r w:rsidR="00431E3E" w:rsidRPr="008D0A0F">
        <w:rPr>
          <w:rFonts w:cs="Times New Roman"/>
        </w:rPr>
        <w:t>generated random symmetric key</w:t>
      </w:r>
      <w:r w:rsidR="00CA5C8A" w:rsidRPr="008D0A0F">
        <w:rPr>
          <w:rFonts w:cs="Times New Roman"/>
        </w:rPr>
        <w:t xml:space="preserve"> in step 3</w:t>
      </w:r>
    </w:p>
    <w:p w14:paraId="28CF0D71" w14:textId="5DA96DB7" w:rsidR="00431E3E" w:rsidRPr="008D0A0F" w:rsidRDefault="00431E3E" w:rsidP="00A35751">
      <w:pPr>
        <w:pStyle w:val="a8"/>
        <w:numPr>
          <w:ilvl w:val="0"/>
          <w:numId w:val="43"/>
        </w:numPr>
        <w:ind w:firstLineChars="0"/>
        <w:rPr>
          <w:rFonts w:cs="Times New Roman"/>
        </w:rPr>
      </w:pPr>
      <w:r w:rsidRPr="008D0A0F">
        <w:rPr>
          <w:rFonts w:cs="Times New Roman" w:hint="eastAsia"/>
        </w:rPr>
        <w:t>e</w:t>
      </w:r>
      <w:r w:rsidRPr="008D0A0F">
        <w:rPr>
          <w:rFonts w:cs="Times New Roman"/>
        </w:rPr>
        <w:t>ncrypt generated random symmetric key using recipient’s public key</w:t>
      </w:r>
    </w:p>
    <w:p w14:paraId="099B8556" w14:textId="35FC1F72" w:rsidR="00431E3E" w:rsidRPr="008D0A0F" w:rsidRDefault="00431E3E" w:rsidP="00A35751">
      <w:pPr>
        <w:pStyle w:val="a8"/>
        <w:numPr>
          <w:ilvl w:val="0"/>
          <w:numId w:val="43"/>
        </w:numPr>
        <w:ind w:firstLineChars="0"/>
        <w:rPr>
          <w:rFonts w:cs="Times New Roman"/>
        </w:rPr>
      </w:pPr>
      <w:r w:rsidRPr="008D0A0F">
        <w:rPr>
          <w:rFonts w:cs="Times New Roman" w:hint="eastAsia"/>
        </w:rPr>
        <w:t>p</w:t>
      </w:r>
      <w:r w:rsidRPr="008D0A0F">
        <w:rPr>
          <w:rFonts w:cs="Times New Roman"/>
        </w:rPr>
        <w:t>ut encrypted message</w:t>
      </w:r>
      <w:r w:rsidR="00D01054" w:rsidRPr="008D0A0F">
        <w:rPr>
          <w:rFonts w:cs="Times New Roman"/>
        </w:rPr>
        <w:t xml:space="preserve"> body</w:t>
      </w:r>
      <w:r w:rsidRPr="008D0A0F">
        <w:rPr>
          <w:rFonts w:cs="Times New Roman"/>
        </w:rPr>
        <w:t xml:space="preserve"> into message body</w:t>
      </w:r>
    </w:p>
    <w:p w14:paraId="62CB16DB" w14:textId="27DC4993" w:rsidR="00431E3E" w:rsidRPr="008D0A0F" w:rsidRDefault="00431E3E" w:rsidP="00A35751">
      <w:pPr>
        <w:pStyle w:val="a8"/>
        <w:numPr>
          <w:ilvl w:val="0"/>
          <w:numId w:val="43"/>
        </w:numPr>
        <w:ind w:firstLineChars="0"/>
        <w:rPr>
          <w:rFonts w:cs="Times New Roman"/>
        </w:rPr>
      </w:pPr>
      <w:r w:rsidRPr="008D0A0F">
        <w:rPr>
          <w:rFonts w:cs="Times New Roman" w:hint="eastAsia"/>
        </w:rPr>
        <w:t>p</w:t>
      </w:r>
      <w:r w:rsidRPr="008D0A0F">
        <w:rPr>
          <w:rFonts w:cs="Times New Roman"/>
        </w:rPr>
        <w:t>ut encrypted symmetric key into message credential</w:t>
      </w:r>
    </w:p>
    <w:p w14:paraId="3C3253F7" w14:textId="532D2B12" w:rsidR="00431E3E" w:rsidRPr="008D0A0F" w:rsidRDefault="00431E3E" w:rsidP="00A35751">
      <w:pPr>
        <w:pStyle w:val="a8"/>
        <w:numPr>
          <w:ilvl w:val="0"/>
          <w:numId w:val="43"/>
        </w:numPr>
        <w:ind w:firstLineChars="0"/>
        <w:rPr>
          <w:rFonts w:cs="Times New Roman"/>
        </w:rPr>
      </w:pPr>
      <w:r w:rsidRPr="008D0A0F">
        <w:rPr>
          <w:rFonts w:cs="Times New Roman" w:hint="eastAsia"/>
        </w:rPr>
        <w:t>s</w:t>
      </w:r>
      <w:r w:rsidRPr="008D0A0F">
        <w:rPr>
          <w:rFonts w:cs="Times New Roman"/>
        </w:rPr>
        <w:t>et encrypt flag</w:t>
      </w:r>
      <w:r w:rsidR="005B4168" w:rsidRPr="008D0A0F">
        <w:rPr>
          <w:rFonts w:cs="Times New Roman"/>
        </w:rPr>
        <w:t xml:space="preserve"> (EC) to 1</w:t>
      </w:r>
      <w:r w:rsidRPr="008D0A0F">
        <w:rPr>
          <w:rFonts w:cs="Times New Roman"/>
        </w:rPr>
        <w:t xml:space="preserve"> in envelope</w:t>
      </w:r>
    </w:p>
    <w:p w14:paraId="06DA3F9D" w14:textId="17A4507C" w:rsidR="001131FF" w:rsidRPr="008D0A0F" w:rsidRDefault="001131FF" w:rsidP="00A35751">
      <w:pPr>
        <w:pStyle w:val="a8"/>
        <w:numPr>
          <w:ilvl w:val="0"/>
          <w:numId w:val="43"/>
        </w:numPr>
        <w:ind w:firstLineChars="0"/>
        <w:rPr>
          <w:rFonts w:cs="Times New Roman"/>
        </w:rPr>
      </w:pPr>
      <w:r w:rsidRPr="008D0A0F">
        <w:rPr>
          <w:rFonts w:cs="Times New Roman" w:hint="eastAsia"/>
        </w:rPr>
        <w:t>s</w:t>
      </w:r>
      <w:r w:rsidRPr="008D0A0F">
        <w:rPr>
          <w:rFonts w:cs="Times New Roman"/>
        </w:rPr>
        <w:t>ign message header and body using sender’s private key</w:t>
      </w:r>
    </w:p>
    <w:p w14:paraId="15B074B3" w14:textId="5127597C" w:rsidR="001131FF" w:rsidRPr="008D0A0F" w:rsidRDefault="001131FF" w:rsidP="00182038">
      <w:pPr>
        <w:pStyle w:val="a8"/>
        <w:numPr>
          <w:ilvl w:val="0"/>
          <w:numId w:val="43"/>
        </w:numPr>
        <w:ind w:firstLineChars="0"/>
        <w:rPr>
          <w:rFonts w:cs="Times New Roman"/>
        </w:rPr>
      </w:pPr>
      <w:r w:rsidRPr="008D0A0F">
        <w:rPr>
          <w:rFonts w:cs="Times New Roman" w:hint="eastAsia"/>
        </w:rPr>
        <w:t>p</w:t>
      </w:r>
      <w:r w:rsidRPr="008D0A0F">
        <w:rPr>
          <w:rFonts w:cs="Times New Roman"/>
        </w:rPr>
        <w:t xml:space="preserve">ut signature into </w:t>
      </w:r>
      <w:r w:rsidR="00CA5C8A" w:rsidRPr="008D0A0F">
        <w:rPr>
          <w:rFonts w:cs="Times New Roman"/>
        </w:rPr>
        <w:t>message credential</w:t>
      </w:r>
    </w:p>
    <w:p w14:paraId="1CA69CD7" w14:textId="3EDB93AF" w:rsidR="00624909" w:rsidRPr="008D0A0F" w:rsidRDefault="00624909" w:rsidP="00624909">
      <w:pPr>
        <w:pStyle w:val="a8"/>
        <w:ind w:left="420" w:firstLineChars="0" w:firstLine="0"/>
        <w:rPr>
          <w:rFonts w:cs="Times New Roman"/>
        </w:rPr>
      </w:pPr>
    </w:p>
    <w:p w14:paraId="08BD8788" w14:textId="174B7370" w:rsidR="00624909" w:rsidRPr="008D0A0F" w:rsidRDefault="00624909" w:rsidP="00624909">
      <w:pPr>
        <w:rPr>
          <w:rFonts w:cs="Times New Roman"/>
        </w:rPr>
      </w:pPr>
      <w:r w:rsidRPr="008D0A0F">
        <w:rPr>
          <w:rFonts w:cs="Times New Roman" w:hint="eastAsia"/>
        </w:rPr>
        <w:t>W</w:t>
      </w:r>
      <w:r w:rsidRPr="008D0A0F">
        <w:rPr>
          <w:rFonts w:cs="Times New Roman"/>
        </w:rPr>
        <w:t>hen received one encrypted DOIP message (EC flag is set to 1), follow these steps to process the message:</w:t>
      </w:r>
    </w:p>
    <w:p w14:paraId="44985752" w14:textId="7B4CF6E4" w:rsidR="00624909" w:rsidRPr="008D0A0F" w:rsidRDefault="00624909" w:rsidP="00624909">
      <w:pPr>
        <w:pStyle w:val="a8"/>
        <w:numPr>
          <w:ilvl w:val="0"/>
          <w:numId w:val="44"/>
        </w:numPr>
        <w:ind w:firstLineChars="0"/>
        <w:rPr>
          <w:rFonts w:cs="Times New Roman"/>
        </w:rPr>
      </w:pPr>
      <w:r w:rsidRPr="008D0A0F">
        <w:rPr>
          <w:rFonts w:cs="Times New Roman" w:hint="eastAsia"/>
        </w:rPr>
        <w:t>g</w:t>
      </w:r>
      <w:r w:rsidRPr="008D0A0F">
        <w:rPr>
          <w:rFonts w:cs="Times New Roman"/>
        </w:rPr>
        <w:t>et sender’s identifier from message credential</w:t>
      </w:r>
    </w:p>
    <w:p w14:paraId="52A8783F" w14:textId="1F5215B3" w:rsidR="00624909" w:rsidRPr="008D0A0F" w:rsidRDefault="00624909" w:rsidP="00624909">
      <w:pPr>
        <w:pStyle w:val="a8"/>
        <w:numPr>
          <w:ilvl w:val="0"/>
          <w:numId w:val="44"/>
        </w:numPr>
        <w:ind w:firstLineChars="0"/>
        <w:rPr>
          <w:rFonts w:cs="Times New Roman"/>
        </w:rPr>
      </w:pPr>
      <w:r w:rsidRPr="008D0A0F">
        <w:rPr>
          <w:rFonts w:cs="Times New Roman" w:hint="eastAsia"/>
        </w:rPr>
        <w:t>r</w:t>
      </w:r>
      <w:r w:rsidRPr="008D0A0F">
        <w:rPr>
          <w:rFonts w:cs="Times New Roman"/>
        </w:rPr>
        <w:t>esolve sender’s identifier to get sender’s public key</w:t>
      </w:r>
    </w:p>
    <w:p w14:paraId="2B17306C" w14:textId="34BE4EBD" w:rsidR="00624909" w:rsidRPr="008D0A0F" w:rsidRDefault="00624909" w:rsidP="00624909">
      <w:pPr>
        <w:pStyle w:val="a8"/>
        <w:numPr>
          <w:ilvl w:val="0"/>
          <w:numId w:val="44"/>
        </w:numPr>
        <w:ind w:firstLineChars="0"/>
        <w:rPr>
          <w:rFonts w:cs="Times New Roman"/>
        </w:rPr>
      </w:pPr>
      <w:r w:rsidRPr="008D0A0F">
        <w:rPr>
          <w:rFonts w:cs="Times New Roman" w:hint="eastAsia"/>
        </w:rPr>
        <w:t>v</w:t>
      </w:r>
      <w:r w:rsidRPr="008D0A0F">
        <w:rPr>
          <w:rFonts w:cs="Times New Roman"/>
        </w:rPr>
        <w:t>erify signature using sender’s public key</w:t>
      </w:r>
    </w:p>
    <w:p w14:paraId="03DF83B4" w14:textId="304324A6" w:rsidR="00624909" w:rsidRPr="008D0A0F" w:rsidRDefault="00624909" w:rsidP="00624909">
      <w:pPr>
        <w:pStyle w:val="a8"/>
        <w:numPr>
          <w:ilvl w:val="0"/>
          <w:numId w:val="44"/>
        </w:numPr>
        <w:ind w:firstLineChars="0"/>
        <w:rPr>
          <w:rFonts w:cs="Times New Roman"/>
        </w:rPr>
      </w:pPr>
      <w:r w:rsidRPr="008D0A0F">
        <w:rPr>
          <w:rFonts w:cs="Times New Roman" w:hint="eastAsia"/>
        </w:rPr>
        <w:t>d</w:t>
      </w:r>
      <w:r w:rsidRPr="008D0A0F">
        <w:rPr>
          <w:rFonts w:cs="Times New Roman"/>
        </w:rPr>
        <w:t xml:space="preserve">ecrypt </w:t>
      </w:r>
      <w:r w:rsidR="001F6A74" w:rsidRPr="008D0A0F">
        <w:rPr>
          <w:rFonts w:cs="Times New Roman"/>
        </w:rPr>
        <w:t>symmetric key using receiver’s private key</w:t>
      </w:r>
    </w:p>
    <w:p w14:paraId="1AE1BBB7" w14:textId="2F86095E" w:rsidR="001F6A74" w:rsidRPr="008D0A0F" w:rsidRDefault="001F6A74" w:rsidP="00624909">
      <w:pPr>
        <w:pStyle w:val="a8"/>
        <w:numPr>
          <w:ilvl w:val="0"/>
          <w:numId w:val="44"/>
        </w:numPr>
        <w:ind w:firstLineChars="0"/>
        <w:rPr>
          <w:rFonts w:cs="Times New Roman"/>
        </w:rPr>
      </w:pPr>
      <w:r w:rsidRPr="008D0A0F">
        <w:rPr>
          <w:rFonts w:cs="Times New Roman" w:hint="eastAsia"/>
        </w:rPr>
        <w:t>d</w:t>
      </w:r>
      <w:r w:rsidRPr="008D0A0F">
        <w:rPr>
          <w:rFonts w:cs="Times New Roman"/>
        </w:rPr>
        <w:t>ecrypt message body using decrypted symmetric key</w:t>
      </w:r>
    </w:p>
    <w:p w14:paraId="4422263A" w14:textId="34E46962" w:rsidR="001F6A74" w:rsidRPr="008D0A0F" w:rsidRDefault="001E3073" w:rsidP="00182038">
      <w:pPr>
        <w:pStyle w:val="a8"/>
        <w:numPr>
          <w:ilvl w:val="0"/>
          <w:numId w:val="44"/>
        </w:numPr>
        <w:ind w:firstLineChars="0"/>
        <w:rPr>
          <w:rFonts w:cs="Times New Roman"/>
        </w:rPr>
      </w:pPr>
      <w:r w:rsidRPr="008D0A0F">
        <w:rPr>
          <w:rFonts w:cs="Times New Roman" w:hint="eastAsia"/>
        </w:rPr>
        <w:t>p</w:t>
      </w:r>
      <w:r w:rsidRPr="008D0A0F">
        <w:rPr>
          <w:rFonts w:cs="Times New Roman"/>
        </w:rPr>
        <w:t>rocess decrypted message body</w:t>
      </w:r>
    </w:p>
    <w:p w14:paraId="6A915112" w14:textId="77777777" w:rsidR="003D78A1" w:rsidRPr="008D0A0F" w:rsidRDefault="003D78A1" w:rsidP="00897B6B">
      <w:pPr>
        <w:rPr>
          <w:rFonts w:cs="Times New Roman"/>
        </w:rPr>
      </w:pPr>
    </w:p>
    <w:p w14:paraId="63E02176" w14:textId="02DD56CF" w:rsidR="003D78A1" w:rsidRPr="008D0A0F" w:rsidRDefault="003D78A1" w:rsidP="00897B6B">
      <w:pPr>
        <w:rPr>
          <w:rFonts w:cs="Times New Roman"/>
        </w:rPr>
      </w:pPr>
      <w:r w:rsidRPr="008D0A0F">
        <w:rPr>
          <w:rFonts w:cs="Times New Roman"/>
        </w:rPr>
        <w:t xml:space="preserve">For </w:t>
      </w:r>
      <w:r w:rsidR="00F0330F" w:rsidRPr="008D0A0F">
        <w:rPr>
          <w:rFonts w:cs="Times New Roman"/>
        </w:rPr>
        <w:t xml:space="preserve">a </w:t>
      </w:r>
      <w:r w:rsidRPr="008D0A0F">
        <w:rPr>
          <w:rFonts w:cs="Times New Roman"/>
        </w:rPr>
        <w:t xml:space="preserve">client, </w:t>
      </w:r>
      <w:r w:rsidR="008A3F33" w:rsidRPr="008D0A0F">
        <w:rPr>
          <w:rFonts w:cs="Times New Roman"/>
        </w:rPr>
        <w:t xml:space="preserve">it can get identifier of DOIP service </w:t>
      </w:r>
      <w:r w:rsidR="00CF175A" w:rsidRPr="008D0A0F">
        <w:rPr>
          <w:rFonts w:cs="Times New Roman"/>
        </w:rPr>
        <w:t>through a web page or other way. For a DOIP service, it can get a client’s identifier from request message.</w:t>
      </w:r>
    </w:p>
    <w:p w14:paraId="308F0250" w14:textId="77777777" w:rsidR="001E5C9E" w:rsidRPr="008D0A0F" w:rsidRDefault="001E5C9E" w:rsidP="001E5C9E">
      <w:bookmarkStart w:id="243" w:name="_Toc31919496"/>
      <w:bookmarkStart w:id="244" w:name="_Toc31965985"/>
      <w:bookmarkStart w:id="245" w:name="_Toc31919500"/>
      <w:r w:rsidRPr="008D0A0F">
        <w:br w:type="page"/>
      </w:r>
    </w:p>
    <w:p w14:paraId="7958879B" w14:textId="77777777" w:rsidR="00E16CFC" w:rsidRPr="008D0A0F" w:rsidRDefault="00E16CFC" w:rsidP="002349EA">
      <w:pPr>
        <w:pStyle w:val="1"/>
        <w:rPr>
          <w:rFonts w:cs="Times New Roman"/>
        </w:rPr>
      </w:pPr>
      <w:bookmarkStart w:id="246" w:name="_Toc75252990"/>
      <w:r w:rsidRPr="008D0A0F">
        <w:rPr>
          <w:rFonts w:cs="Times New Roman"/>
        </w:rPr>
        <w:lastRenderedPageBreak/>
        <w:t>Implementation Guidelines</w:t>
      </w:r>
      <w:bookmarkEnd w:id="243"/>
      <w:bookmarkEnd w:id="244"/>
      <w:bookmarkEnd w:id="246"/>
    </w:p>
    <w:bookmarkEnd w:id="245"/>
    <w:p w14:paraId="6364A699" w14:textId="58FFFE89" w:rsidR="00A855B7" w:rsidRPr="008D0A0F" w:rsidRDefault="005C5C31" w:rsidP="00897B6B">
      <w:pPr>
        <w:rPr>
          <w:rFonts w:cs="Times New Roman"/>
        </w:rPr>
      </w:pPr>
      <w:r w:rsidRPr="008D0A0F">
        <w:rPr>
          <w:rFonts w:cs="Times New Roman"/>
        </w:rPr>
        <w:t>To</w:t>
      </w:r>
      <w:r w:rsidR="00FF6EF0" w:rsidRPr="008D0A0F">
        <w:rPr>
          <w:rFonts w:cs="Times New Roman"/>
        </w:rPr>
        <w:t xml:space="preserve"> be compliant with </w:t>
      </w:r>
      <w:r w:rsidR="00FE5476" w:rsidRPr="008D0A0F">
        <w:rPr>
          <w:rFonts w:cs="Times New Roman"/>
        </w:rPr>
        <w:t xml:space="preserve">DOIP 2.0, a complete implementation should support both </w:t>
      </w:r>
      <w:r w:rsidR="00CB05F5" w:rsidRPr="008D0A0F">
        <w:rPr>
          <w:rFonts w:cs="Times New Roman"/>
        </w:rPr>
        <w:t xml:space="preserve">this new specification and </w:t>
      </w:r>
      <w:r w:rsidR="009F71B4" w:rsidRPr="008D0A0F">
        <w:rPr>
          <w:rFonts w:cs="Times New Roman"/>
        </w:rPr>
        <w:t>DOIP</w:t>
      </w:r>
      <w:r w:rsidR="00FE5476" w:rsidRPr="008D0A0F">
        <w:rPr>
          <w:rFonts w:cs="Times New Roman"/>
        </w:rPr>
        <w:t xml:space="preserve"> 2.0</w:t>
      </w:r>
      <w:r w:rsidR="00CB05F5" w:rsidRPr="008D0A0F">
        <w:rPr>
          <w:rFonts w:cs="Times New Roman"/>
        </w:rPr>
        <w:t>.</w:t>
      </w:r>
      <w:r w:rsidR="00DC2A68">
        <w:rPr>
          <w:rFonts w:cs="Times New Roman"/>
        </w:rPr>
        <w:t xml:space="preserve"> </w:t>
      </w:r>
      <w:r w:rsidR="00FE5476" w:rsidRPr="008D0A0F">
        <w:rPr>
          <w:rFonts w:cs="Times New Roman"/>
        </w:rPr>
        <w:t xml:space="preserve">To implement DOIP 2.0, </w:t>
      </w:r>
      <w:r w:rsidR="009F71B4" w:rsidRPr="008D0A0F">
        <w:rPr>
          <w:rFonts w:cs="Times New Roman"/>
        </w:rPr>
        <w:t>check</w:t>
      </w:r>
      <w:r w:rsidR="00BA28A3" w:rsidRPr="008D0A0F">
        <w:rPr>
          <w:rFonts w:cs="Times New Roman"/>
        </w:rPr>
        <w:t xml:space="preserve"> </w:t>
      </w:r>
      <w:r w:rsidR="009F71B4" w:rsidRPr="008D0A0F">
        <w:rPr>
          <w:rFonts w:cs="Times New Roman"/>
        </w:rPr>
        <w:t>https://www.cordra.org/</w:t>
      </w:r>
      <w:r w:rsidR="006256A1" w:rsidRPr="008D0A0F">
        <w:t xml:space="preserve"> for reference</w:t>
      </w:r>
      <w:r w:rsidR="009F71B4" w:rsidRPr="008D0A0F">
        <w:rPr>
          <w:rFonts w:cs="Times New Roman"/>
        </w:rPr>
        <w:t>.</w:t>
      </w:r>
      <w:r w:rsidR="00DC2A68">
        <w:rPr>
          <w:rFonts w:cs="Times New Roman"/>
        </w:rPr>
        <w:t xml:space="preserve"> </w:t>
      </w:r>
      <w:r w:rsidR="00B537EF" w:rsidRPr="008D0A0F">
        <w:rPr>
          <w:rFonts w:cs="Times New Roman"/>
        </w:rPr>
        <w:t xml:space="preserve">For a </w:t>
      </w:r>
      <w:r w:rsidR="00E22E29" w:rsidRPr="008D0A0F">
        <w:rPr>
          <w:rFonts w:cs="Times New Roman"/>
        </w:rPr>
        <w:t xml:space="preserve">complete implementation which support both this new specification and DOIP 2.0, check </w:t>
      </w:r>
      <w:r w:rsidR="00E22E29" w:rsidRPr="008D0A0F">
        <w:t>https://gitee.com/BDWare/doip-sdk.git for reference.</w:t>
      </w:r>
      <w:r w:rsidR="00B537EF" w:rsidRPr="008D0A0F">
        <w:rPr>
          <w:rFonts w:cs="Times New Roman"/>
        </w:rPr>
        <w:t xml:space="preserve"> </w:t>
      </w:r>
      <w:r w:rsidR="00B56508" w:rsidRPr="008D0A0F">
        <w:rPr>
          <w:rFonts w:cs="Times New Roman"/>
        </w:rPr>
        <w:t xml:space="preserve">It is </w:t>
      </w:r>
      <w:r w:rsidR="00B537EF" w:rsidRPr="008D0A0F">
        <w:rPr>
          <w:rFonts w:cs="Times New Roman"/>
        </w:rPr>
        <w:t xml:space="preserve">a java reference implementation of DOIP based on </w:t>
      </w:r>
      <w:proofErr w:type="spellStart"/>
      <w:r w:rsidR="00B537EF" w:rsidRPr="008D0A0F">
        <w:rPr>
          <w:rFonts w:cs="Times New Roman"/>
        </w:rPr>
        <w:t>Netty</w:t>
      </w:r>
      <w:proofErr w:type="spellEnd"/>
      <w:r w:rsidR="00B537EF" w:rsidRPr="008D0A0F">
        <w:rPr>
          <w:rFonts w:cs="Times New Roman"/>
        </w:rPr>
        <w:t xml:space="preserve"> framework, including: a command line client that can parse handle to LHS and send DOIP message; a repository that uses </w:t>
      </w:r>
      <w:proofErr w:type="spellStart"/>
      <w:r w:rsidR="00B537EF" w:rsidRPr="008D0A0F">
        <w:rPr>
          <w:rFonts w:cs="Times New Roman"/>
        </w:rPr>
        <w:t>RocksDB</w:t>
      </w:r>
      <w:proofErr w:type="spellEnd"/>
      <w:r w:rsidR="00B537EF" w:rsidRPr="008D0A0F">
        <w:rPr>
          <w:rFonts w:cs="Times New Roman"/>
        </w:rPr>
        <w:t xml:space="preserve"> as persistent storage, which can </w:t>
      </w:r>
      <w:r w:rsidR="00B537EF" w:rsidRPr="008D0A0F">
        <w:rPr>
          <w:rFonts w:cs="Times New Roman" w:hint="eastAsia"/>
        </w:rPr>
        <w:t>serve</w:t>
      </w:r>
      <w:r w:rsidR="00B537EF" w:rsidRPr="008D0A0F">
        <w:rPr>
          <w:rFonts w:cs="Times New Roman"/>
        </w:rPr>
        <w:t xml:space="preserve"> </w:t>
      </w:r>
      <w:r w:rsidR="00B537EF" w:rsidRPr="008D0A0F">
        <w:rPr>
          <w:rFonts w:cs="Times New Roman" w:hint="eastAsia"/>
        </w:rPr>
        <w:t>based</w:t>
      </w:r>
      <w:r w:rsidR="00B537EF" w:rsidRPr="008D0A0F">
        <w:rPr>
          <w:rFonts w:cs="Times New Roman"/>
        </w:rPr>
        <w:t xml:space="preserve"> on TLS, TCP or UDP transport protocol respectively; a simple registry, which can match and search DO identifier according to keywords.</w:t>
      </w:r>
    </w:p>
    <w:p w14:paraId="64F0F92D" w14:textId="0B941EF3" w:rsidR="00C008E8" w:rsidRPr="00580117" w:rsidRDefault="00C008E8" w:rsidP="00897B6B">
      <w:pPr>
        <w:rPr>
          <w:rFonts w:cs="Times New Roman"/>
        </w:rPr>
      </w:pPr>
    </w:p>
    <w:p w14:paraId="18CF5FA7" w14:textId="5845CC9F" w:rsidR="00C008E8" w:rsidRPr="008D0A0F" w:rsidRDefault="00C008E8" w:rsidP="00C008E8">
      <w:pPr>
        <w:rPr>
          <w:rFonts w:cs="Times New Roman"/>
        </w:rPr>
      </w:pPr>
      <w:r w:rsidRPr="008D0A0F">
        <w:rPr>
          <w:rFonts w:cs="Times New Roman"/>
        </w:rPr>
        <w:t xml:space="preserve">Before a DOIP service been deployed, it should register </w:t>
      </w:r>
      <w:proofErr w:type="gramStart"/>
      <w:r w:rsidRPr="008D0A0F">
        <w:rPr>
          <w:rFonts w:cs="Times New Roman"/>
        </w:rPr>
        <w:t>a</w:t>
      </w:r>
      <w:proofErr w:type="gramEnd"/>
      <w:r w:rsidRPr="008D0A0F">
        <w:rPr>
          <w:rFonts w:cs="Times New Roman"/>
        </w:rPr>
        <w:t xml:space="preserve"> </w:t>
      </w:r>
      <w:r w:rsidR="00EF6BFB">
        <w:rPr>
          <w:rFonts w:cs="Times New Roman"/>
        </w:rPr>
        <w:t>identifier</w:t>
      </w:r>
      <w:r w:rsidRPr="008D0A0F">
        <w:rPr>
          <w:rFonts w:cs="Times New Roman"/>
        </w:rPr>
        <w:t xml:space="preserve"> record which includes supported protocol, address and serves port. When a DOIP service starts up, it should open at least two ports, one for DOIP 2.0 and at least one for this specification.</w:t>
      </w:r>
    </w:p>
    <w:p w14:paraId="4AA01CB4" w14:textId="77777777" w:rsidR="00897B6B" w:rsidRPr="008D0A0F" w:rsidRDefault="00897B6B" w:rsidP="00897B6B">
      <w:pPr>
        <w:rPr>
          <w:rFonts w:cs="Times New Roman"/>
          <w:kern w:val="44"/>
          <w:sz w:val="44"/>
          <w:szCs w:val="44"/>
        </w:rPr>
      </w:pPr>
      <w:r w:rsidRPr="008D0A0F">
        <w:rPr>
          <w:rFonts w:cs="Times New Roman"/>
        </w:rPr>
        <w:br w:type="page"/>
      </w:r>
    </w:p>
    <w:p w14:paraId="7B79FF14" w14:textId="5B7609CF" w:rsidR="0023221A" w:rsidRPr="008D0A0F" w:rsidRDefault="00897B6B" w:rsidP="002349EA">
      <w:pPr>
        <w:pStyle w:val="1"/>
        <w:rPr>
          <w:rFonts w:cs="Times New Roman"/>
        </w:rPr>
      </w:pPr>
      <w:bookmarkStart w:id="247" w:name="_Toc31919501"/>
      <w:bookmarkStart w:id="248" w:name="_Toc75252991"/>
      <w:r w:rsidRPr="008D0A0F">
        <w:rPr>
          <w:rFonts w:cs="Times New Roman"/>
        </w:rPr>
        <w:lastRenderedPageBreak/>
        <w:t>Informative References</w:t>
      </w:r>
      <w:bookmarkEnd w:id="247"/>
      <w:bookmarkEnd w:id="248"/>
    </w:p>
    <w:p w14:paraId="123B8C5E" w14:textId="77777777" w:rsidR="00337724" w:rsidRPr="008D0A0F" w:rsidRDefault="00337724" w:rsidP="00337724">
      <w:pPr>
        <w:pStyle w:val="a8"/>
        <w:numPr>
          <w:ilvl w:val="0"/>
          <w:numId w:val="25"/>
        </w:numPr>
        <w:ind w:firstLineChars="0"/>
        <w:rPr>
          <w:rFonts w:cs="Times New Roman"/>
        </w:rPr>
      </w:pPr>
      <w:bookmarkStart w:id="249" w:name="_Ref45224266"/>
      <w:bookmarkStart w:id="250" w:name="_Ref40043756"/>
      <w:bookmarkStart w:id="251" w:name="_Ref36581854"/>
      <w:bookmarkStart w:id="252" w:name="_Ref45093980"/>
      <w:r w:rsidRPr="008D0A0F">
        <w:rPr>
          <w:rFonts w:cs="Times New Roman"/>
        </w:rPr>
        <w:t>R. E. Kahn and V. Cerf, “The Digital Library Project (Volume 1): The World of Knowbots [Draft],” CNRI (1988), at http://www.cnri.reston.va.us/kahn-cerf-88.pdf</w:t>
      </w:r>
      <w:bookmarkEnd w:id="249"/>
    </w:p>
    <w:p w14:paraId="1184AD6B" w14:textId="6351EE45" w:rsidR="00337724" w:rsidRDefault="00337724" w:rsidP="00337724">
      <w:pPr>
        <w:pStyle w:val="a8"/>
        <w:numPr>
          <w:ilvl w:val="0"/>
          <w:numId w:val="25"/>
        </w:numPr>
        <w:ind w:firstLineChars="0"/>
        <w:rPr>
          <w:rFonts w:cs="Times New Roman"/>
        </w:rPr>
      </w:pPr>
      <w:bookmarkStart w:id="253" w:name="_Ref40044764"/>
      <w:bookmarkEnd w:id="250"/>
      <w:r w:rsidRPr="008D0A0F">
        <w:rPr>
          <w:rFonts w:cs="Times New Roman"/>
        </w:rPr>
        <w:t xml:space="preserve">R. E. Kahn, "The organization of computer resources into a packet radio network," Managing Requirements Knowledge, International Workshop (1975), at </w:t>
      </w:r>
      <w:hyperlink r:id="rId15" w:history="1">
        <w:r w:rsidR="00354837" w:rsidRPr="00034E82">
          <w:rPr>
            <w:rStyle w:val="a5"/>
            <w:rFonts w:cs="Times New Roman"/>
          </w:rPr>
          <w:t>https://www.computer.org/csdl/proceedings/afips/1975/5083/00/50830177.pdf</w:t>
        </w:r>
      </w:hyperlink>
      <w:bookmarkEnd w:id="253"/>
    </w:p>
    <w:p w14:paraId="3FDFCCFA" w14:textId="599D47CD" w:rsidR="00354837" w:rsidRPr="00354837" w:rsidRDefault="00354837" w:rsidP="00354837">
      <w:pPr>
        <w:pStyle w:val="a8"/>
        <w:numPr>
          <w:ilvl w:val="0"/>
          <w:numId w:val="25"/>
        </w:numPr>
        <w:ind w:firstLineChars="0"/>
        <w:rPr>
          <w:rFonts w:cs="Times New Roman"/>
        </w:rPr>
      </w:pPr>
      <w:bookmarkStart w:id="254" w:name="_Ref45888845"/>
      <w:r w:rsidRPr="008D0A0F">
        <w:rPr>
          <w:rFonts w:cs="Times New Roman"/>
        </w:rPr>
        <w:t>DOIP v2.0 Specification https://www.dona.net/sites/default/files/2018-11/DOIPv2Spec_1.pdf</w:t>
      </w:r>
      <w:bookmarkEnd w:id="254"/>
    </w:p>
    <w:p w14:paraId="29FDAF59" w14:textId="77777777" w:rsidR="00337724" w:rsidRPr="008D0A0F" w:rsidRDefault="00337724" w:rsidP="00337724">
      <w:pPr>
        <w:pStyle w:val="a8"/>
        <w:numPr>
          <w:ilvl w:val="0"/>
          <w:numId w:val="25"/>
        </w:numPr>
        <w:ind w:firstLineChars="0"/>
        <w:rPr>
          <w:rFonts w:cs="Times New Roman"/>
        </w:rPr>
      </w:pPr>
      <w:bookmarkStart w:id="255" w:name="_Ref45265298"/>
      <w:r w:rsidRPr="008D0A0F">
        <w:rPr>
          <w:rFonts w:cs="Times New Roman"/>
        </w:rPr>
        <w:t>R.E. Kahn and R. Wilensky, “A Framework for Distributed Digital Object Services,” International Journal on Digital Libraries (2006), at https://www.doi.org/topics/2006_05_02_Kahn_Framework.pdf.</w:t>
      </w:r>
      <w:bookmarkEnd w:id="251"/>
      <w:bookmarkEnd w:id="255"/>
    </w:p>
    <w:p w14:paraId="043CBC22" w14:textId="77777777" w:rsidR="00337724" w:rsidRPr="008D0A0F" w:rsidRDefault="00337724" w:rsidP="00337724">
      <w:pPr>
        <w:pStyle w:val="a8"/>
        <w:numPr>
          <w:ilvl w:val="0"/>
          <w:numId w:val="25"/>
        </w:numPr>
        <w:ind w:firstLineChars="0"/>
        <w:rPr>
          <w:rFonts w:cs="Times New Roman"/>
        </w:rPr>
      </w:pPr>
      <w:bookmarkStart w:id="256" w:name="_Ref45265311"/>
      <w:r w:rsidRPr="008D0A0F">
        <w:rPr>
          <w:rFonts w:cs="Times New Roman"/>
        </w:rPr>
        <w:t>See “System for uniquely and persistently identifying, managing and tracking digital objects,” U.S. Patent No. 6,135,646 (now expired).</w:t>
      </w:r>
      <w:bookmarkEnd w:id="256"/>
    </w:p>
    <w:p w14:paraId="290A0CD1" w14:textId="77777777" w:rsidR="00337724" w:rsidRPr="008D0A0F" w:rsidRDefault="00337724" w:rsidP="00337724">
      <w:pPr>
        <w:pStyle w:val="a8"/>
        <w:numPr>
          <w:ilvl w:val="0"/>
          <w:numId w:val="25"/>
        </w:numPr>
        <w:ind w:firstLineChars="0"/>
        <w:rPr>
          <w:rFonts w:cs="Times New Roman"/>
        </w:rPr>
      </w:pPr>
      <w:bookmarkStart w:id="257" w:name="_Ref45265383"/>
      <w:r w:rsidRPr="008D0A0F">
        <w:rPr>
          <w:rFonts w:cs="Times New Roman"/>
        </w:rPr>
        <w:t>ITU-T Recommendation X.1255, “Framework for discovery of identity management information,” approved on September 4, 2013, at http://handle.itu.int/11.1002/1000/11951</w:t>
      </w:r>
      <w:bookmarkEnd w:id="257"/>
    </w:p>
    <w:p w14:paraId="019A64B4" w14:textId="77777777" w:rsidR="00337724" w:rsidRPr="008D0A0F" w:rsidRDefault="00337724" w:rsidP="00337724">
      <w:pPr>
        <w:pStyle w:val="a8"/>
        <w:numPr>
          <w:ilvl w:val="0"/>
          <w:numId w:val="25"/>
        </w:numPr>
        <w:ind w:firstLineChars="0"/>
        <w:rPr>
          <w:rFonts w:cs="Times New Roman"/>
        </w:rPr>
      </w:pPr>
      <w:bookmarkStart w:id="258" w:name="_Ref45265562"/>
      <w:r w:rsidRPr="008D0A0F">
        <w:rPr>
          <w:rFonts w:cs="Times New Roman"/>
        </w:rPr>
        <w:t>Digital Object Protocol Specification, version 1.0, CNRI (November 12, 2009), at http://dorepository.org/documentation/Protocol_Specification.pdf</w:t>
      </w:r>
      <w:bookmarkEnd w:id="258"/>
    </w:p>
    <w:p w14:paraId="1B15F867" w14:textId="77777777" w:rsidR="00337724" w:rsidRPr="008D0A0F" w:rsidRDefault="00337724" w:rsidP="00337724">
      <w:pPr>
        <w:pStyle w:val="a8"/>
        <w:numPr>
          <w:ilvl w:val="0"/>
          <w:numId w:val="25"/>
        </w:numPr>
        <w:ind w:firstLineChars="0"/>
        <w:rPr>
          <w:rFonts w:cs="Times New Roman"/>
        </w:rPr>
      </w:pPr>
      <w:bookmarkStart w:id="259" w:name="_Ref40089270"/>
      <w:r w:rsidRPr="008D0A0F">
        <w:rPr>
          <w:rFonts w:cs="Times New Roman"/>
        </w:rPr>
        <w:t>PKI-Public Key Infrastructure, see https://www.ssh.com/pki</w:t>
      </w:r>
      <w:bookmarkEnd w:id="259"/>
    </w:p>
    <w:p w14:paraId="34E744F0" w14:textId="77777777" w:rsidR="00337724" w:rsidRPr="008D0A0F" w:rsidRDefault="00337724" w:rsidP="00337724">
      <w:pPr>
        <w:pStyle w:val="a8"/>
        <w:numPr>
          <w:ilvl w:val="0"/>
          <w:numId w:val="25"/>
        </w:numPr>
        <w:ind w:firstLineChars="0"/>
        <w:rPr>
          <w:rFonts w:cs="Times New Roman"/>
        </w:rPr>
      </w:pPr>
      <w:bookmarkStart w:id="260" w:name="_Ref45265823"/>
      <w:r w:rsidRPr="008D0A0F">
        <w:rPr>
          <w:rFonts w:cs="Times New Roman"/>
        </w:rPr>
        <w:t>T. Dierks and C. Allen, “The Transport Layer Security (TLS) Protocol,” RFC 2246 (1999), at https://www.ietf.org/rfc/rfc2246.txt; T. Dierks and E. Rescorla, TLS, RFCs 4346 &amp; 5246 (2006 &amp; 2008), at https://www.ietf.org/rfc/rfc4346.txt and https://tools.ietf.org/html/rfc5246</w:t>
      </w:r>
      <w:bookmarkEnd w:id="260"/>
      <w:r w:rsidRPr="008D0A0F">
        <w:rPr>
          <w:rFonts w:cs="Times New Roman"/>
        </w:rPr>
        <w:t xml:space="preserve"> </w:t>
      </w:r>
    </w:p>
    <w:p w14:paraId="274C6F09" w14:textId="6B7A0663" w:rsidR="00337724" w:rsidRPr="008D0A0F" w:rsidRDefault="00337724" w:rsidP="00337724">
      <w:pPr>
        <w:pStyle w:val="a8"/>
        <w:numPr>
          <w:ilvl w:val="0"/>
          <w:numId w:val="25"/>
        </w:numPr>
        <w:ind w:firstLineChars="0"/>
        <w:rPr>
          <w:rFonts w:cs="Times New Roman"/>
        </w:rPr>
      </w:pPr>
      <w:r w:rsidRPr="008D0A0F">
        <w:rPr>
          <w:rFonts w:cs="Times New Roman"/>
        </w:rPr>
        <w:t xml:space="preserve">T. Bray, Ed., “The JavaScript Object Notation Format,” RFC 8259 (Dec. 2017), at </w:t>
      </w:r>
      <w:hyperlink r:id="rId16" w:history="1">
        <w:r w:rsidRPr="008D0A0F">
          <w:rPr>
            <w:rFonts w:cs="Times New Roman"/>
          </w:rPr>
          <w:t>https://tools.ietf.org/html/rfc8259</w:t>
        </w:r>
      </w:hyperlink>
    </w:p>
    <w:p w14:paraId="3A4C852C" w14:textId="4353F269" w:rsidR="00337724" w:rsidRPr="008D0A0F" w:rsidRDefault="00337724" w:rsidP="00337724">
      <w:pPr>
        <w:pStyle w:val="a8"/>
        <w:numPr>
          <w:ilvl w:val="0"/>
          <w:numId w:val="25"/>
        </w:numPr>
        <w:ind w:firstLineChars="0"/>
        <w:rPr>
          <w:rFonts w:cs="Times New Roman"/>
        </w:rPr>
      </w:pPr>
      <w:bookmarkStart w:id="261" w:name="_Ref45265907"/>
      <w:r w:rsidRPr="008D0A0F">
        <w:rPr>
          <w:rFonts w:cs="Times New Roman"/>
        </w:rPr>
        <w:t xml:space="preserve">The Unicode Standard, </w:t>
      </w:r>
      <w:hyperlink r:id="rId17" w:history="1">
        <w:r w:rsidRPr="008D0A0F">
          <w:rPr>
            <w:rFonts w:cs="Times New Roman"/>
          </w:rPr>
          <w:t>http://www.unicode.org/standard/standard.html</w:t>
        </w:r>
      </w:hyperlink>
      <w:bookmarkEnd w:id="261"/>
    </w:p>
    <w:p w14:paraId="249DC376" w14:textId="06878D06" w:rsidR="00337724" w:rsidRPr="008D0A0F" w:rsidRDefault="00337724" w:rsidP="00337724">
      <w:pPr>
        <w:pStyle w:val="a8"/>
        <w:numPr>
          <w:ilvl w:val="0"/>
          <w:numId w:val="25"/>
        </w:numPr>
        <w:ind w:firstLineChars="0"/>
        <w:rPr>
          <w:rFonts w:cs="Times New Roman"/>
        </w:rPr>
      </w:pPr>
      <w:bookmarkStart w:id="262" w:name="_Ref45265933"/>
      <w:r w:rsidRPr="008D0A0F">
        <w:rPr>
          <w:rFonts w:cs="Times New Roman"/>
        </w:rPr>
        <w:t xml:space="preserve">F. Yergeau, “UTF-8, a transformation format of ISO 10646,” RFC 2279 (1998), at </w:t>
      </w:r>
      <w:hyperlink r:id="rId18" w:history="1">
        <w:r w:rsidRPr="008D0A0F">
          <w:rPr>
            <w:rFonts w:cs="Times New Roman"/>
          </w:rPr>
          <w:t>https://www.ietf.org/rfc/rfc2279.txt</w:t>
        </w:r>
      </w:hyperlink>
      <w:bookmarkEnd w:id="262"/>
    </w:p>
    <w:p w14:paraId="53605930" w14:textId="1939E1B8" w:rsidR="00337724" w:rsidRPr="008D0A0F" w:rsidRDefault="00337724" w:rsidP="00337724">
      <w:pPr>
        <w:pStyle w:val="a8"/>
        <w:numPr>
          <w:ilvl w:val="0"/>
          <w:numId w:val="25"/>
        </w:numPr>
        <w:ind w:firstLineChars="0"/>
        <w:rPr>
          <w:rFonts w:cs="Times New Roman"/>
        </w:rPr>
      </w:pPr>
      <w:bookmarkStart w:id="263" w:name="_Ref45265939"/>
      <w:r w:rsidRPr="008D0A0F">
        <w:rPr>
          <w:rFonts w:cs="Times New Roman"/>
        </w:rPr>
        <w:t xml:space="preserve">M. Duke, R. Braden, W. Eddy, E. Blanton, and A. Zimmermann, “A Roadmap for Transmission Control Protocol (TCP) Specification Documents,” RFC 7414 (2015), at </w:t>
      </w:r>
      <w:hyperlink r:id="rId19" w:history="1">
        <w:r w:rsidRPr="008D0A0F">
          <w:rPr>
            <w:rFonts w:cs="Times New Roman"/>
          </w:rPr>
          <w:t>http://tools.ietf.org/html/rfc7414</w:t>
        </w:r>
      </w:hyperlink>
      <w:bookmarkEnd w:id="263"/>
    </w:p>
    <w:p w14:paraId="324A5FAE" w14:textId="5C950EB5" w:rsidR="00337724" w:rsidRPr="008D0A0F" w:rsidRDefault="00337724" w:rsidP="00337724">
      <w:pPr>
        <w:pStyle w:val="a8"/>
        <w:numPr>
          <w:ilvl w:val="0"/>
          <w:numId w:val="25"/>
        </w:numPr>
        <w:ind w:firstLineChars="0"/>
        <w:rPr>
          <w:rFonts w:cs="Times New Roman"/>
        </w:rPr>
      </w:pPr>
      <w:bookmarkStart w:id="264" w:name="_Ref45265950"/>
      <w:r w:rsidRPr="008D0A0F">
        <w:rPr>
          <w:rFonts w:cs="Times New Roman"/>
        </w:rPr>
        <w:t xml:space="preserve">N. Freed and N. </w:t>
      </w:r>
      <w:proofErr w:type="spellStart"/>
      <w:r w:rsidRPr="008D0A0F">
        <w:rPr>
          <w:rFonts w:cs="Times New Roman"/>
        </w:rPr>
        <w:t>Borenstein</w:t>
      </w:r>
      <w:proofErr w:type="spellEnd"/>
      <w:r w:rsidRPr="008D0A0F">
        <w:rPr>
          <w:rFonts w:cs="Times New Roman"/>
        </w:rPr>
        <w:t xml:space="preserve">, “Multipurpose Internet Mail Extensions (MIME),” RFCs 2045 &amp; 2046 (1996), at https://tools.ietf.org/html/rfc2045 and https://tools.ietf.org/html/rfc2046; K. Moore, MIME, RFC 2047 (1996), at https://www.ietf.org/rfc/rfc2047.txt; N. Freed and </w:t>
      </w:r>
      <w:proofErr w:type="spellStart"/>
      <w:r w:rsidRPr="008D0A0F">
        <w:rPr>
          <w:rFonts w:cs="Times New Roman"/>
        </w:rPr>
        <w:t>J.Klensin</w:t>
      </w:r>
      <w:proofErr w:type="spellEnd"/>
      <w:r w:rsidRPr="008D0A0F">
        <w:rPr>
          <w:rFonts w:cs="Times New Roman"/>
        </w:rPr>
        <w:t xml:space="preserve">, MIME, “Media Type Specifications and Registration Procedures,” IETF, RFCs 4288 &amp; 4289 (2005), at https://tools.ietf.org/html/rfc4288 and </w:t>
      </w:r>
      <w:hyperlink r:id="rId20" w:history="1">
        <w:r w:rsidRPr="008D0A0F">
          <w:rPr>
            <w:rFonts w:cs="Times New Roman"/>
          </w:rPr>
          <w:t>https://tools.ietf.org/html/rfc4289</w:t>
        </w:r>
      </w:hyperlink>
      <w:bookmarkEnd w:id="264"/>
    </w:p>
    <w:p w14:paraId="6A45567F" w14:textId="5D621ECD" w:rsidR="00337724" w:rsidRPr="008D0A0F" w:rsidRDefault="00337724" w:rsidP="00337724">
      <w:pPr>
        <w:pStyle w:val="a8"/>
        <w:numPr>
          <w:ilvl w:val="0"/>
          <w:numId w:val="25"/>
        </w:numPr>
        <w:ind w:firstLineChars="0"/>
        <w:rPr>
          <w:rFonts w:cs="Times New Roman"/>
        </w:rPr>
      </w:pPr>
      <w:bookmarkStart w:id="265" w:name="_Ref45265960"/>
      <w:r w:rsidRPr="008D0A0F">
        <w:rPr>
          <w:rFonts w:cs="Times New Roman"/>
        </w:rPr>
        <w:t xml:space="preserve">D. Cooper, S. </w:t>
      </w:r>
      <w:proofErr w:type="spellStart"/>
      <w:r w:rsidRPr="008D0A0F">
        <w:rPr>
          <w:rFonts w:cs="Times New Roman"/>
        </w:rPr>
        <w:t>Santesson</w:t>
      </w:r>
      <w:proofErr w:type="spellEnd"/>
      <w:r w:rsidRPr="008D0A0F">
        <w:rPr>
          <w:rFonts w:cs="Times New Roman"/>
        </w:rPr>
        <w:t xml:space="preserve">, S. Farrell, S. </w:t>
      </w:r>
      <w:proofErr w:type="spellStart"/>
      <w:r w:rsidRPr="008D0A0F">
        <w:rPr>
          <w:rFonts w:cs="Times New Roman"/>
        </w:rPr>
        <w:t>Boeyem</w:t>
      </w:r>
      <w:proofErr w:type="spellEnd"/>
      <w:r w:rsidRPr="008D0A0F">
        <w:rPr>
          <w:rFonts w:cs="Times New Roman"/>
        </w:rPr>
        <w:t xml:space="preserve">, R. Housley and W. Polk, “Internet X.509 Public Key Infrastructure Certificate and Certificate Revocation List (CRL) Profile,” RFC 5280 (2008), at </w:t>
      </w:r>
      <w:hyperlink r:id="rId21" w:history="1">
        <w:r w:rsidRPr="008D0A0F">
          <w:rPr>
            <w:rFonts w:cs="Times New Roman"/>
          </w:rPr>
          <w:t>https://tools.ietf.org/html/rfc5280</w:t>
        </w:r>
      </w:hyperlink>
      <w:bookmarkEnd w:id="265"/>
    </w:p>
    <w:p w14:paraId="01144080" w14:textId="184491A4" w:rsidR="00337724" w:rsidRPr="008D0A0F" w:rsidRDefault="00337724" w:rsidP="00337724">
      <w:pPr>
        <w:pStyle w:val="a8"/>
        <w:numPr>
          <w:ilvl w:val="0"/>
          <w:numId w:val="25"/>
        </w:numPr>
        <w:ind w:firstLineChars="0"/>
        <w:rPr>
          <w:rFonts w:cs="Times New Roman"/>
        </w:rPr>
      </w:pPr>
      <w:bookmarkStart w:id="266" w:name="_Ref45265969"/>
      <w:r w:rsidRPr="008D0A0F">
        <w:rPr>
          <w:rFonts w:cs="Times New Roman"/>
        </w:rPr>
        <w:t xml:space="preserve">M. Jones, J. Bradley and N. </w:t>
      </w:r>
      <w:proofErr w:type="spellStart"/>
      <w:r w:rsidRPr="008D0A0F">
        <w:rPr>
          <w:rFonts w:cs="Times New Roman"/>
        </w:rPr>
        <w:t>Sakimura</w:t>
      </w:r>
      <w:proofErr w:type="spellEnd"/>
      <w:r w:rsidRPr="008D0A0F">
        <w:rPr>
          <w:rFonts w:cs="Times New Roman"/>
        </w:rPr>
        <w:t xml:space="preserve">, “JSON Web Signature (JWS),” RFC 7515 (2015), at https://tools.ietf.org/html/rfc7515; M. Jones, JWS, “Unencoded Payload Option,” RFC 7787 (2016), at </w:t>
      </w:r>
      <w:hyperlink r:id="rId22" w:history="1">
        <w:r w:rsidRPr="008D0A0F">
          <w:rPr>
            <w:rFonts w:cs="Times New Roman"/>
          </w:rPr>
          <w:t>https://tools.ietf.org/html/rfc7797</w:t>
        </w:r>
      </w:hyperlink>
      <w:bookmarkEnd w:id="266"/>
    </w:p>
    <w:p w14:paraId="00FB135E" w14:textId="597DC61B" w:rsidR="00337724" w:rsidRPr="008D0A0F" w:rsidRDefault="00337724" w:rsidP="00337724">
      <w:pPr>
        <w:pStyle w:val="a8"/>
        <w:numPr>
          <w:ilvl w:val="0"/>
          <w:numId w:val="25"/>
        </w:numPr>
        <w:ind w:firstLineChars="0"/>
        <w:rPr>
          <w:rFonts w:cs="Times New Roman"/>
        </w:rPr>
      </w:pPr>
      <w:bookmarkStart w:id="267" w:name="_Ref45887504"/>
      <w:bookmarkEnd w:id="252"/>
      <w:r w:rsidRPr="008D0A0F">
        <w:rPr>
          <w:rFonts w:cs="Times New Roman"/>
        </w:rPr>
        <w:t>Y.4459: Digital entity architecture framework for Internet of things interoperability</w:t>
      </w:r>
      <w:r w:rsidRPr="008D0A0F">
        <w:rPr>
          <w:rFonts w:eastAsia="MS Mincho" w:cs="Times New Roman"/>
        </w:rPr>
        <w:t xml:space="preserve">, </w:t>
      </w:r>
      <w:hyperlink r:id="rId23" w:history="1">
        <w:r w:rsidRPr="008D0A0F">
          <w:rPr>
            <w:rStyle w:val="a5"/>
            <w:rFonts w:cs="Times New Roman"/>
            <w:color w:val="auto"/>
          </w:rPr>
          <w:t>https://www.itu.int/rec/T-REC-Y.4459-202001-I/en</w:t>
        </w:r>
      </w:hyperlink>
      <w:bookmarkEnd w:id="267"/>
    </w:p>
    <w:p w14:paraId="3B22BEB6" w14:textId="77777777" w:rsidR="00337724" w:rsidRPr="008D0A0F" w:rsidRDefault="00337724" w:rsidP="00337724">
      <w:pPr>
        <w:pStyle w:val="a8"/>
        <w:numPr>
          <w:ilvl w:val="0"/>
          <w:numId w:val="25"/>
        </w:numPr>
        <w:ind w:firstLineChars="0"/>
        <w:rPr>
          <w:rFonts w:cs="Times New Roman"/>
        </w:rPr>
      </w:pPr>
      <w:r w:rsidRPr="008D0A0F">
        <w:rPr>
          <w:rFonts w:cs="Times New Roman"/>
        </w:rPr>
        <w:t xml:space="preserve">Kahn, Robert E., “The Role of Architecture in Internet Defense", America's Cyber Future: </w:t>
      </w:r>
      <w:r w:rsidRPr="008D0A0F">
        <w:rPr>
          <w:rFonts w:cs="Times New Roman"/>
        </w:rPr>
        <w:lastRenderedPageBreak/>
        <w:t xml:space="preserve">Security and Prosperity in the Information Age, Center for a New American Security (CNAS), Volume II, Chapter XII, May 2011, </w:t>
      </w:r>
    </w:p>
    <w:p w14:paraId="3EFB2EFC" w14:textId="77777777" w:rsidR="00337724" w:rsidRPr="008D0A0F" w:rsidRDefault="00337724" w:rsidP="00337724">
      <w:pPr>
        <w:pStyle w:val="a8"/>
        <w:ind w:left="420" w:firstLineChars="0" w:firstLine="0"/>
        <w:rPr>
          <w:rFonts w:eastAsia="MS Mincho" w:cs="Times New Roman"/>
        </w:rPr>
      </w:pPr>
      <w:r w:rsidRPr="008D0A0F">
        <w:rPr>
          <w:rFonts w:cs="Times New Roman"/>
        </w:rPr>
        <w:t>http://www.cnri.reston.va.us/papers/CNAS_CyberSecurity_Kahn.pdf</w:t>
      </w:r>
    </w:p>
    <w:p w14:paraId="45464320" w14:textId="391D013A" w:rsidR="00337724" w:rsidRPr="008D0A0F" w:rsidRDefault="00337724" w:rsidP="00337724">
      <w:pPr>
        <w:pStyle w:val="a8"/>
        <w:numPr>
          <w:ilvl w:val="0"/>
          <w:numId w:val="25"/>
        </w:numPr>
        <w:ind w:firstLineChars="0"/>
        <w:rPr>
          <w:rFonts w:cs="Times New Roman"/>
        </w:rPr>
      </w:pPr>
      <w:bookmarkStart w:id="268" w:name="_Ref36581882"/>
      <w:r w:rsidRPr="008D0A0F">
        <w:rPr>
          <w:rFonts w:cs="Times New Roman"/>
        </w:rPr>
        <w:t xml:space="preserve">CNRI, RFC 3650: Handle System Overview, </w:t>
      </w:r>
      <w:hyperlink r:id="rId24" w:history="1">
        <w:r w:rsidRPr="008D0A0F">
          <w:rPr>
            <w:rStyle w:val="a5"/>
            <w:rFonts w:cs="Times New Roman"/>
            <w:color w:val="auto"/>
          </w:rPr>
          <w:t>https://www.ietf.org/rfc/rfc3650.txt</w:t>
        </w:r>
      </w:hyperlink>
      <w:bookmarkEnd w:id="268"/>
    </w:p>
    <w:p w14:paraId="338A0AB4" w14:textId="693B27D7" w:rsidR="00337724" w:rsidRPr="008D0A0F" w:rsidRDefault="00337724" w:rsidP="00337724">
      <w:pPr>
        <w:pStyle w:val="a8"/>
        <w:numPr>
          <w:ilvl w:val="0"/>
          <w:numId w:val="25"/>
        </w:numPr>
        <w:ind w:firstLineChars="0"/>
        <w:rPr>
          <w:rFonts w:cs="Times New Roman"/>
        </w:rPr>
      </w:pPr>
      <w:bookmarkStart w:id="269" w:name="_Ref36581890"/>
      <w:r w:rsidRPr="008D0A0F">
        <w:rPr>
          <w:rFonts w:cs="Times New Roman"/>
        </w:rPr>
        <w:t xml:space="preserve">CNRI, RFC 3651: Handle System Namespace and Service Definition, </w:t>
      </w:r>
      <w:hyperlink r:id="rId25" w:history="1">
        <w:r w:rsidRPr="008D0A0F">
          <w:rPr>
            <w:rStyle w:val="a5"/>
            <w:rFonts w:cs="Times New Roman"/>
            <w:color w:val="auto"/>
          </w:rPr>
          <w:t>https://www.ietf.org/rfc/rfc3651.txt</w:t>
        </w:r>
      </w:hyperlink>
      <w:bookmarkEnd w:id="269"/>
    </w:p>
    <w:p w14:paraId="51C95A54" w14:textId="431BA1AA" w:rsidR="009C13E6" w:rsidRPr="00354837" w:rsidRDefault="00337724" w:rsidP="00E5483E">
      <w:pPr>
        <w:pStyle w:val="a8"/>
        <w:numPr>
          <w:ilvl w:val="0"/>
          <w:numId w:val="25"/>
        </w:numPr>
        <w:ind w:firstLineChars="0"/>
        <w:rPr>
          <w:rStyle w:val="a5"/>
          <w:rFonts w:cs="Times New Roman"/>
          <w:color w:val="auto"/>
          <w:u w:val="none"/>
        </w:rPr>
      </w:pPr>
      <w:bookmarkStart w:id="270" w:name="_Ref36581895"/>
      <w:r w:rsidRPr="008D0A0F">
        <w:rPr>
          <w:rFonts w:cs="Times New Roman"/>
        </w:rPr>
        <w:t>CNRI, RFC 3652: Handle System Protocol (</w:t>
      </w:r>
      <w:proofErr w:type="spellStart"/>
      <w:r w:rsidRPr="008D0A0F">
        <w:rPr>
          <w:rFonts w:cs="Times New Roman"/>
        </w:rPr>
        <w:t>ver</w:t>
      </w:r>
      <w:proofErr w:type="spellEnd"/>
      <w:r w:rsidRPr="008D0A0F">
        <w:rPr>
          <w:rFonts w:cs="Times New Roman"/>
        </w:rPr>
        <w:t xml:space="preserve"> 2.1) Specification, </w:t>
      </w:r>
      <w:hyperlink r:id="rId26" w:history="1">
        <w:r w:rsidRPr="008D0A0F">
          <w:rPr>
            <w:rStyle w:val="a5"/>
            <w:rFonts w:cs="Times New Roman"/>
            <w:color w:val="auto"/>
          </w:rPr>
          <w:t>https://www.ietf.org/rfc/rfc3652.txt</w:t>
        </w:r>
      </w:hyperlink>
      <w:bookmarkEnd w:id="270"/>
    </w:p>
    <w:p w14:paraId="1615E1C2" w14:textId="017351ED" w:rsidR="00354837" w:rsidRPr="008D0A0F" w:rsidRDefault="00354837" w:rsidP="00E5483E">
      <w:pPr>
        <w:pStyle w:val="a8"/>
        <w:numPr>
          <w:ilvl w:val="0"/>
          <w:numId w:val="25"/>
        </w:numPr>
        <w:ind w:firstLineChars="0"/>
        <w:rPr>
          <w:rStyle w:val="a5"/>
          <w:rFonts w:cs="Times New Roman"/>
          <w:color w:val="auto"/>
          <w:u w:val="none"/>
        </w:rPr>
      </w:pPr>
      <w:bookmarkStart w:id="271" w:name="_Ref90758427"/>
      <w:r w:rsidRPr="00354837">
        <w:rPr>
          <w:rStyle w:val="a5"/>
          <w:rFonts w:cs="Times New Roman"/>
          <w:color w:val="auto"/>
          <w:u w:val="none"/>
        </w:rPr>
        <w:t>Cohen, Danny. "On holy wars and a plea for peace." Computer 14.10 (1981): 48-54.</w:t>
      </w:r>
      <w:bookmarkEnd w:id="271"/>
    </w:p>
    <w:p w14:paraId="41D4A873" w14:textId="77777777" w:rsidR="00897B6B" w:rsidRPr="008D0A0F" w:rsidRDefault="00897B6B" w:rsidP="00897B6B">
      <w:pPr>
        <w:rPr>
          <w:rFonts w:cs="Times New Roman"/>
          <w:kern w:val="44"/>
          <w:sz w:val="44"/>
          <w:szCs w:val="44"/>
        </w:rPr>
      </w:pPr>
      <w:r w:rsidRPr="008D0A0F">
        <w:rPr>
          <w:rFonts w:cs="Times New Roman"/>
        </w:rPr>
        <w:br w:type="page"/>
      </w:r>
    </w:p>
    <w:p w14:paraId="164F24F6" w14:textId="54EB3402" w:rsidR="00897B6B" w:rsidRPr="008D0A0F" w:rsidRDefault="00897B6B" w:rsidP="002349EA">
      <w:pPr>
        <w:pStyle w:val="1"/>
        <w:rPr>
          <w:rFonts w:cs="Times New Roman"/>
        </w:rPr>
      </w:pPr>
      <w:bookmarkStart w:id="272" w:name="_Toc31919502"/>
      <w:bookmarkStart w:id="273" w:name="_Toc75252992"/>
      <w:r w:rsidRPr="008D0A0F">
        <w:rPr>
          <w:rFonts w:cs="Times New Roman"/>
        </w:rPr>
        <w:lastRenderedPageBreak/>
        <w:t>Authors' Addresses</w:t>
      </w:r>
      <w:bookmarkEnd w:id="272"/>
      <w:bookmarkEnd w:id="273"/>
    </w:p>
    <w:p w14:paraId="7549BB65" w14:textId="77777777" w:rsidR="00182570" w:rsidRPr="008D0A0F" w:rsidRDefault="00182570" w:rsidP="00182570">
      <w:r w:rsidRPr="008D0A0F">
        <w:t>Gang Huang</w:t>
      </w:r>
    </w:p>
    <w:p w14:paraId="28A6FD37" w14:textId="77777777" w:rsidR="00182570" w:rsidRPr="008D0A0F" w:rsidRDefault="00182570" w:rsidP="003B1070">
      <w:r w:rsidRPr="008D0A0F">
        <w:tab/>
        <w:t xml:space="preserve">Key Lab of High-Confidence Software Technology (Peking University), </w:t>
      </w:r>
      <w:proofErr w:type="spellStart"/>
      <w:r w:rsidRPr="008D0A0F">
        <w:t>MoE</w:t>
      </w:r>
      <w:proofErr w:type="spellEnd"/>
      <w:r w:rsidRPr="008D0A0F">
        <w:t>, PRC, Beijing, China, 100871</w:t>
      </w:r>
    </w:p>
    <w:p w14:paraId="294CF3A2" w14:textId="1BE4EA31" w:rsidR="00922A85" w:rsidRPr="008D0A0F" w:rsidRDefault="00182570" w:rsidP="00182570">
      <w:r w:rsidRPr="008D0A0F">
        <w:t xml:space="preserve">   </w:t>
      </w:r>
      <w:r w:rsidRPr="008D0A0F">
        <w:tab/>
        <w:t>E</w:t>
      </w:r>
      <w:r w:rsidR="00D508A4">
        <w:t>m</w:t>
      </w:r>
      <w:r w:rsidRPr="008D0A0F">
        <w:t xml:space="preserve">ail: </w:t>
      </w:r>
      <w:hyperlink r:id="rId27" w:history="1">
        <w:r w:rsidRPr="008D0A0F">
          <w:t>hg@pku.edu.cn</w:t>
        </w:r>
      </w:hyperlink>
    </w:p>
    <w:p w14:paraId="082B60BA" w14:textId="77777777" w:rsidR="00182570" w:rsidRPr="008D0A0F" w:rsidRDefault="00182570" w:rsidP="00182570"/>
    <w:p w14:paraId="032A6F01" w14:textId="77777777" w:rsidR="00182570" w:rsidRPr="008D0A0F" w:rsidRDefault="00182570" w:rsidP="00182570">
      <w:proofErr w:type="spellStart"/>
      <w:r w:rsidRPr="008D0A0F">
        <w:t>Xuanzhe</w:t>
      </w:r>
      <w:proofErr w:type="spellEnd"/>
      <w:r w:rsidRPr="008D0A0F">
        <w:t xml:space="preserve"> Liu</w:t>
      </w:r>
    </w:p>
    <w:p w14:paraId="0DF12C05" w14:textId="77777777" w:rsidR="00182570" w:rsidRPr="008D0A0F" w:rsidRDefault="00182570" w:rsidP="003B1070">
      <w:pPr>
        <w:ind w:firstLine="420"/>
      </w:pPr>
      <w:r w:rsidRPr="008D0A0F">
        <w:t xml:space="preserve">Key Lab of High-Confidence Software Technology (Peking University), </w:t>
      </w:r>
      <w:proofErr w:type="spellStart"/>
      <w:r w:rsidRPr="008D0A0F">
        <w:t>MoE</w:t>
      </w:r>
      <w:proofErr w:type="spellEnd"/>
      <w:r w:rsidRPr="008D0A0F">
        <w:t>, PRC, Beijing, China, 100871</w:t>
      </w:r>
    </w:p>
    <w:p w14:paraId="78326733" w14:textId="542D9D42" w:rsidR="00182570" w:rsidRPr="008D0A0F" w:rsidRDefault="00182570" w:rsidP="00182570">
      <w:r w:rsidRPr="008D0A0F">
        <w:t xml:space="preserve">   </w:t>
      </w:r>
      <w:r w:rsidRPr="008D0A0F">
        <w:tab/>
        <w:t>E</w:t>
      </w:r>
      <w:r w:rsidR="00D508A4">
        <w:t>m</w:t>
      </w:r>
      <w:r w:rsidRPr="008D0A0F">
        <w:t>ail: xzl@pku.edu.cn</w:t>
      </w:r>
    </w:p>
    <w:p w14:paraId="40AE06E3" w14:textId="08C0D4C0" w:rsidR="00182570" w:rsidRDefault="00182570" w:rsidP="00182570"/>
    <w:p w14:paraId="68AE8949" w14:textId="29E5828A" w:rsidR="00D508A4" w:rsidRDefault="00D508A4" w:rsidP="00182570">
      <w:r>
        <w:rPr>
          <w:rFonts w:hint="eastAsia"/>
        </w:rPr>
        <w:t>Yun</w:t>
      </w:r>
      <w:r>
        <w:t xml:space="preserve"> </w:t>
      </w:r>
      <w:r>
        <w:rPr>
          <w:rFonts w:hint="eastAsia"/>
        </w:rPr>
        <w:t>Ma</w:t>
      </w:r>
    </w:p>
    <w:p w14:paraId="6FFA572A" w14:textId="77777777" w:rsidR="00D508A4" w:rsidRPr="008D0A0F" w:rsidRDefault="00D508A4" w:rsidP="00D508A4">
      <w:pPr>
        <w:ind w:firstLine="420"/>
      </w:pPr>
      <w:r w:rsidRPr="008D0A0F">
        <w:t xml:space="preserve">Key Lab of High-Confidence Software Technology (Peking University), </w:t>
      </w:r>
      <w:proofErr w:type="spellStart"/>
      <w:r w:rsidRPr="008D0A0F">
        <w:t>MoE</w:t>
      </w:r>
      <w:proofErr w:type="spellEnd"/>
      <w:r w:rsidRPr="008D0A0F">
        <w:t>, PRC, Beijing, China, 100871</w:t>
      </w:r>
    </w:p>
    <w:p w14:paraId="71EECBC8" w14:textId="3E1E6498" w:rsidR="00D508A4" w:rsidRPr="008D0A0F" w:rsidRDefault="00D508A4" w:rsidP="00D508A4">
      <w:r w:rsidRPr="008D0A0F">
        <w:t xml:space="preserve">   </w:t>
      </w:r>
      <w:r w:rsidRPr="008D0A0F">
        <w:tab/>
        <w:t>E</w:t>
      </w:r>
      <w:r>
        <w:t>m</w:t>
      </w:r>
      <w:r w:rsidRPr="008D0A0F">
        <w:t xml:space="preserve">ail: </w:t>
      </w:r>
      <w:r>
        <w:rPr>
          <w:rFonts w:hint="eastAsia"/>
        </w:rPr>
        <w:t>mayun</w:t>
      </w:r>
      <w:r w:rsidRPr="008D0A0F">
        <w:t>@pku.edu.cn</w:t>
      </w:r>
    </w:p>
    <w:p w14:paraId="43D749CF" w14:textId="77777777" w:rsidR="00D508A4" w:rsidRPr="008D0A0F" w:rsidRDefault="00D508A4" w:rsidP="00182570"/>
    <w:p w14:paraId="6F4B19F0" w14:textId="77777777" w:rsidR="00182570" w:rsidRPr="008D0A0F" w:rsidRDefault="00182570" w:rsidP="00182570">
      <w:proofErr w:type="spellStart"/>
      <w:r w:rsidRPr="008D0A0F">
        <w:t>Chaoran</w:t>
      </w:r>
      <w:proofErr w:type="spellEnd"/>
      <w:r w:rsidRPr="008D0A0F">
        <w:t xml:space="preserve"> Luo</w:t>
      </w:r>
    </w:p>
    <w:p w14:paraId="2F2F0679" w14:textId="77777777" w:rsidR="00182570" w:rsidRPr="008D0A0F" w:rsidRDefault="00182570" w:rsidP="00182570">
      <w:r w:rsidRPr="008D0A0F">
        <w:tab/>
        <w:t xml:space="preserve">Key Lab of High-Confidence Software Technology (Peking University), </w:t>
      </w:r>
      <w:proofErr w:type="spellStart"/>
      <w:r w:rsidRPr="008D0A0F">
        <w:t>MoE</w:t>
      </w:r>
      <w:proofErr w:type="spellEnd"/>
      <w:r w:rsidRPr="008D0A0F">
        <w:t>, PRC, Beijing, China, 100871</w:t>
      </w:r>
    </w:p>
    <w:p w14:paraId="3A181438" w14:textId="10582BFD" w:rsidR="00182570" w:rsidRPr="008D0A0F" w:rsidRDefault="00182570" w:rsidP="00182570">
      <w:r w:rsidRPr="008D0A0F">
        <w:t xml:space="preserve">   </w:t>
      </w:r>
      <w:r w:rsidRPr="008D0A0F">
        <w:tab/>
        <w:t>E</w:t>
      </w:r>
      <w:r w:rsidR="00D508A4">
        <w:t>m</w:t>
      </w:r>
      <w:r w:rsidRPr="008D0A0F">
        <w:t>ail: luochaoran@pku.edu.cn</w:t>
      </w:r>
    </w:p>
    <w:p w14:paraId="48CC6E07" w14:textId="2759E85E" w:rsidR="00182570" w:rsidRPr="008D0A0F" w:rsidRDefault="00182570" w:rsidP="003B1070"/>
    <w:p w14:paraId="4F0A50F7" w14:textId="18D720DF" w:rsidR="00BE3135" w:rsidRPr="008D0A0F" w:rsidRDefault="00BE3135" w:rsidP="00BE3135">
      <w:r w:rsidRPr="008D0A0F">
        <w:t>Xinjian Ma</w:t>
      </w:r>
    </w:p>
    <w:p w14:paraId="59D0E9D2" w14:textId="77777777" w:rsidR="00BE3135" w:rsidRPr="008D0A0F" w:rsidRDefault="00BE3135" w:rsidP="00BE3135">
      <w:r w:rsidRPr="008D0A0F">
        <w:tab/>
        <w:t xml:space="preserve">Key Lab of High-Confidence Software Technology (Peking University), </w:t>
      </w:r>
      <w:proofErr w:type="spellStart"/>
      <w:r w:rsidRPr="008D0A0F">
        <w:t>MoE</w:t>
      </w:r>
      <w:proofErr w:type="spellEnd"/>
      <w:r w:rsidRPr="008D0A0F">
        <w:t>, PRC, Beijing, China, 100871</w:t>
      </w:r>
    </w:p>
    <w:p w14:paraId="3EA7122D" w14:textId="047D1458" w:rsidR="00BE3135" w:rsidRPr="008D0A0F" w:rsidRDefault="00BE3135" w:rsidP="00BE3135">
      <w:r w:rsidRPr="008D0A0F">
        <w:t xml:space="preserve">   </w:t>
      </w:r>
      <w:r w:rsidRPr="008D0A0F">
        <w:tab/>
        <w:t>E</w:t>
      </w:r>
      <w:r w:rsidR="00D508A4">
        <w:t>m</w:t>
      </w:r>
      <w:r w:rsidRPr="008D0A0F">
        <w:t>ail: maxinjian@pku.edu.cn</w:t>
      </w:r>
    </w:p>
    <w:p w14:paraId="65A5D988" w14:textId="77777777" w:rsidR="00897B6B" w:rsidRPr="008D0A0F" w:rsidRDefault="00897B6B" w:rsidP="00897B6B">
      <w:pPr>
        <w:rPr>
          <w:rFonts w:cs="Times New Roman"/>
          <w:kern w:val="44"/>
          <w:sz w:val="44"/>
          <w:szCs w:val="44"/>
        </w:rPr>
      </w:pPr>
      <w:r w:rsidRPr="008D0A0F">
        <w:rPr>
          <w:rFonts w:cs="Times New Roman"/>
        </w:rPr>
        <w:br w:type="page"/>
      </w:r>
    </w:p>
    <w:p w14:paraId="26973231" w14:textId="50285AA8" w:rsidR="00897B6B" w:rsidRPr="008D0A0F" w:rsidRDefault="00E50AE6" w:rsidP="002349EA">
      <w:pPr>
        <w:pStyle w:val="1"/>
        <w:wordWrap w:val="0"/>
        <w:ind w:left="794" w:hanging="794"/>
        <w:jc w:val="left"/>
      </w:pPr>
      <w:bookmarkStart w:id="274" w:name="_Toc75252993"/>
      <w:r w:rsidRPr="00E50AE6">
        <w:lastRenderedPageBreak/>
        <w:t>COPYRIGHT LICENSE AGREEMENT</w:t>
      </w:r>
      <w:bookmarkEnd w:id="274"/>
    </w:p>
    <w:p w14:paraId="5A5900F5" w14:textId="5E2184DE" w:rsidR="00E50AE6" w:rsidRDefault="00E50AE6" w:rsidP="00E50AE6">
      <w:r>
        <w:t>Copyright (C) ATSD (2021). All Rights Reserved.</w:t>
      </w:r>
    </w:p>
    <w:p w14:paraId="4F338C01" w14:textId="77777777" w:rsidR="00E50AE6" w:rsidRDefault="00E50AE6" w:rsidP="00E50AE6"/>
    <w:p w14:paraId="66315566" w14:textId="7AA542B4" w:rsidR="00395C3C" w:rsidRDefault="00395C3C" w:rsidP="00395C3C">
      <w:r>
        <w:t xml:space="preserve">This License Agreement (Agreement) is between the APPLICATION TECHNOLOGY &amp; STANDARD DEVELOPMENT (ATSD), </w:t>
      </w:r>
      <w:r w:rsidR="00E64435">
        <w:t xml:space="preserve">a </w:t>
      </w:r>
      <w:r w:rsidR="00E64435" w:rsidRPr="00E64435">
        <w:t>non-profit, non-government international organization registered in Hong Kong</w:t>
      </w:r>
      <w:r>
        <w:t>, and the Individual or Organization (User) that has accessed, downloaded or implemented this Digital Object Interface Protocol Specification Version 2.</w:t>
      </w:r>
      <w:r w:rsidR="00E64435">
        <w:t>1</w:t>
      </w:r>
      <w:r>
        <w:t xml:space="preserve"> (hereinafter called DOIP(v2</w:t>
      </w:r>
      <w:r w:rsidR="00E64435">
        <w:t>.1</w:t>
      </w:r>
      <w:r>
        <w:t xml:space="preserve">)). </w:t>
      </w:r>
      <w:r w:rsidR="00E64435">
        <w:t xml:space="preserve">ATSD </w:t>
      </w:r>
      <w:r>
        <w:t>is making DOIP(v2</w:t>
      </w:r>
      <w:r w:rsidR="00E64435">
        <w:t>.1</w:t>
      </w:r>
      <w:r>
        <w:t>) available to User free of charge subject to the terms and conditions in the Agreement.</w:t>
      </w:r>
    </w:p>
    <w:p w14:paraId="381515A7" w14:textId="372AB20D" w:rsidR="00395C3C" w:rsidRDefault="00395C3C" w:rsidP="003444C2"/>
    <w:p w14:paraId="6411B8A8" w14:textId="7020224F" w:rsidR="00E50AE6" w:rsidRPr="00E50AE6" w:rsidRDefault="00E50AE6" w:rsidP="00E50AE6">
      <w:r>
        <w:t>ATSD hereby grants User a non-exclusive, fully paid-up, irrevocable, world-wide license to reproduce, implement and further disseminate DOIP(v2.1) to the public, provided that the ATSD copyright notice and this Agreement are both retained in DOIP(v2.1), including any implementation made of it.</w:t>
      </w:r>
    </w:p>
    <w:p w14:paraId="721D8DA7" w14:textId="77777777" w:rsidR="00E50AE6" w:rsidRDefault="00E50AE6" w:rsidP="003444C2"/>
    <w:p w14:paraId="2CFB245D" w14:textId="620D3F4C" w:rsidR="00E12DBB" w:rsidRDefault="003444C2" w:rsidP="003444C2">
      <w:r>
        <w:t xml:space="preserve">User hereby acknowledges that </w:t>
      </w:r>
      <w:r w:rsidR="00395C3C">
        <w:rPr>
          <w:rFonts w:hint="eastAsia"/>
        </w:rPr>
        <w:t>ATSD</w:t>
      </w:r>
      <w:r>
        <w:t xml:space="preserve"> is making DOIP(v2</w:t>
      </w:r>
      <w:r w:rsidR="00395C3C">
        <w:t>.1</w:t>
      </w:r>
      <w:r>
        <w:t xml:space="preserve">) available to the public on an "AS IS" basis and </w:t>
      </w:r>
      <w:r w:rsidR="00395C3C">
        <w:rPr>
          <w:rFonts w:hint="eastAsia"/>
        </w:rPr>
        <w:t>ATSD</w:t>
      </w:r>
      <w:r>
        <w:t xml:space="preserve"> MAKES NO REPRESENTATIONS OR WARRANTIES, EXPRESS OR IMPLIED. BY WAY OF EXAMPLE, BUT NOT LIMITATION, </w:t>
      </w:r>
      <w:r w:rsidR="00395C3C">
        <w:rPr>
          <w:rFonts w:hint="eastAsia"/>
        </w:rPr>
        <w:t>ATSD</w:t>
      </w:r>
      <w:r>
        <w:t xml:space="preserve"> MAKES NO AND DISCLAIMS ANY REPRESENTATION OR WARRANTY OF FITNESS FOR ANY PARTICULAR PURPOSE, OR THAT THE USE OF DOIP(V2</w:t>
      </w:r>
      <w:r w:rsidR="00395C3C">
        <w:rPr>
          <w:rFonts w:hint="eastAsia"/>
        </w:rPr>
        <w:t>.1</w:t>
      </w:r>
      <w:r>
        <w:t xml:space="preserve">) WILL NOT INFRINGE ANY </w:t>
      </w:r>
      <w:proofErr w:type="gramStart"/>
      <w:r>
        <w:t>THIRD PARTY</w:t>
      </w:r>
      <w:proofErr w:type="gramEnd"/>
      <w:r>
        <w:t xml:space="preserve"> RIGHTS.</w:t>
      </w:r>
    </w:p>
    <w:p w14:paraId="6810BE70" w14:textId="6566BBA2" w:rsidR="00E50AE6" w:rsidRDefault="00E50AE6" w:rsidP="003444C2"/>
    <w:p w14:paraId="313913BD" w14:textId="31423641" w:rsidR="00E50AE6" w:rsidRPr="008D0A0F" w:rsidRDefault="00E50AE6" w:rsidP="00E50AE6">
      <w:r>
        <w:t>The Agreement will automatically terminate upon a material breach of its terms and conditions. Neither the names of the persons acknowledged as contributing to the preparation of DOIP(v2.1) nor the mark ATSD may be used in a trademark sense to endorse or promote products or services of User, or any third party.</w:t>
      </w:r>
    </w:p>
    <w:sectPr w:rsidR="00E50AE6" w:rsidRPr="008D0A0F" w:rsidSect="00DD7B7E">
      <w:footerReference w:type="even" r:id="rId28"/>
      <w:footerReference w:type="default" r:id="rId2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CHQ" w:date="2021-12-23T10:28:00Z" w:initials="CHQ">
    <w:p w14:paraId="57DBB64D" w14:textId="0FD5B4FE" w:rsidR="00EA540A" w:rsidRDefault="00EA540A">
      <w:pPr>
        <w:pStyle w:val="af5"/>
        <w:rPr>
          <w:rFonts w:hint="eastAsia"/>
        </w:rPr>
      </w:pPr>
      <w:r>
        <w:rPr>
          <w:rStyle w:val="af4"/>
        </w:rPr>
        <w:annotationRef/>
      </w:r>
      <w:r>
        <w:rPr>
          <w:rFonts w:hint="eastAsia"/>
        </w:rPr>
        <w:t>。。。。</w:t>
      </w:r>
    </w:p>
  </w:comment>
  <w:comment w:id="39" w:author="CHQ" w:date="2021-12-23T10:44:00Z" w:initials="CHQ">
    <w:p w14:paraId="4E8B28F0" w14:textId="77777777" w:rsidR="00F908DD" w:rsidRDefault="00F908DD">
      <w:pPr>
        <w:pStyle w:val="af5"/>
        <w:rPr>
          <w:rFonts w:hint="eastAsia"/>
        </w:rPr>
      </w:pPr>
      <w:r>
        <w:rPr>
          <w:rStyle w:val="af4"/>
        </w:rPr>
        <w:annotationRef/>
      </w:r>
      <w:r>
        <w:rPr>
          <w:rFonts w:hint="eastAsia"/>
        </w:rPr>
        <w:t>好像重复了好几回？？</w:t>
      </w:r>
    </w:p>
    <w:p w14:paraId="7E25B24E" w14:textId="32019C96" w:rsidR="00F908DD" w:rsidRDefault="00F908DD">
      <w:pPr>
        <w:pStyle w:val="af5"/>
        <w:rPr>
          <w:rFonts w:hint="eastAsia"/>
        </w:rPr>
      </w:pPr>
      <w:r>
        <w:rPr>
          <w:rFonts w:hint="eastAsia"/>
        </w:rPr>
        <w:t>太多被动句</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DBB64D" w15:done="0"/>
  <w15:commentEx w15:paraId="7E25B2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CAA5D" w14:textId="77777777" w:rsidR="00A5058B" w:rsidRDefault="00A5058B" w:rsidP="006A6FF6">
      <w:r>
        <w:separator/>
      </w:r>
    </w:p>
  </w:endnote>
  <w:endnote w:type="continuationSeparator" w:id="0">
    <w:p w14:paraId="2714B186" w14:textId="77777777" w:rsidR="00A5058B" w:rsidRDefault="00A5058B" w:rsidP="006A6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等线">
    <w:charset w:val="86"/>
    <w:family w:val="script"/>
    <w:pitch w:val="variable"/>
    <w:sig w:usb0="A00002BF" w:usb1="38CF7CFA" w:usb2="00000016" w:usb3="00000000" w:csb0="0004000F" w:csb1="00000000"/>
  </w:font>
  <w:font w:name="等线 Light">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微软雅黑">
    <w:charset w:val="86"/>
    <w:family w:val="swiss"/>
    <w:pitch w:val="variable"/>
    <w:sig w:usb0="80000287" w:usb1="28CF3C52" w:usb2="00000016" w:usb3="00000000" w:csb0="0004001F" w:csb1="00000000"/>
  </w:font>
  <w:font w:name="Bahnschrift SemiBold">
    <w:altName w:val="Corbel"/>
    <w:charset w:val="00"/>
    <w:family w:val="swiss"/>
    <w:pitch w:val="variable"/>
    <w:sig w:usb0="A00002C7" w:usb1="00000002"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154675872"/>
      <w:docPartObj>
        <w:docPartGallery w:val="Page Numbers (Bottom of Page)"/>
        <w:docPartUnique/>
      </w:docPartObj>
    </w:sdtPr>
    <w:sdtContent>
      <w:p w14:paraId="6DED4E4F" w14:textId="77777777" w:rsidR="00E60CAB" w:rsidRDefault="00E60CAB" w:rsidP="00DD7B7E">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0C5A4A">
          <w:rPr>
            <w:rStyle w:val="af"/>
            <w:noProof/>
          </w:rPr>
          <w:t>20</w:t>
        </w:r>
        <w:r>
          <w:rPr>
            <w:rStyle w:val="af"/>
          </w:rPr>
          <w:fldChar w:fldCharType="end"/>
        </w:r>
      </w:p>
    </w:sdtContent>
  </w:sdt>
  <w:p w14:paraId="43E2282F" w14:textId="77777777" w:rsidR="00E60CAB" w:rsidRDefault="00E60CAB">
    <w:pPr>
      <w:pStyle w:val="a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708484374"/>
      <w:docPartObj>
        <w:docPartGallery w:val="Page Numbers (Bottom of Page)"/>
        <w:docPartUnique/>
      </w:docPartObj>
    </w:sdtPr>
    <w:sdtContent>
      <w:p w14:paraId="7FBD314D" w14:textId="77777777" w:rsidR="00E60CAB" w:rsidRDefault="00E60CAB" w:rsidP="00DD7B7E">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96DDD">
          <w:rPr>
            <w:rStyle w:val="af"/>
            <w:noProof/>
          </w:rPr>
          <w:t>19</w:t>
        </w:r>
        <w:r>
          <w:rPr>
            <w:rStyle w:val="af"/>
          </w:rPr>
          <w:fldChar w:fldCharType="end"/>
        </w:r>
      </w:p>
    </w:sdtContent>
  </w:sdt>
  <w:p w14:paraId="18194259" w14:textId="77777777" w:rsidR="00E60CAB" w:rsidRDefault="00E60CAB">
    <w:pPr>
      <w:pStyle w:val="a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B245C" w14:textId="77777777" w:rsidR="00A5058B" w:rsidRDefault="00A5058B" w:rsidP="006A6FF6">
      <w:r>
        <w:separator/>
      </w:r>
    </w:p>
  </w:footnote>
  <w:footnote w:type="continuationSeparator" w:id="0">
    <w:p w14:paraId="4D3EEB3E" w14:textId="77777777" w:rsidR="00A5058B" w:rsidRDefault="00A5058B" w:rsidP="006A6F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AB2"/>
    <w:multiLevelType w:val="hybridMultilevel"/>
    <w:tmpl w:val="E4AC268A"/>
    <w:lvl w:ilvl="0" w:tplc="F77873BC">
      <w:start w:val="1"/>
      <w:numFmt w:val="decimal"/>
      <w:lvlText w:val="%1"/>
      <w:lvlJc w:val="left"/>
      <w:pPr>
        <w:ind w:left="1668" w:hanging="420"/>
      </w:pPr>
      <w:rPr>
        <w:rFonts w:hint="eastAsia"/>
      </w:rPr>
    </w:lvl>
    <w:lvl w:ilvl="1" w:tplc="04090019" w:tentative="1">
      <w:start w:val="1"/>
      <w:numFmt w:val="lowerLetter"/>
      <w:lvlText w:val="%2)"/>
      <w:lvlJc w:val="left"/>
      <w:pPr>
        <w:ind w:left="2088" w:hanging="420"/>
      </w:pPr>
    </w:lvl>
    <w:lvl w:ilvl="2" w:tplc="0409001B" w:tentative="1">
      <w:start w:val="1"/>
      <w:numFmt w:val="lowerRoman"/>
      <w:lvlText w:val="%3."/>
      <w:lvlJc w:val="right"/>
      <w:pPr>
        <w:ind w:left="2508" w:hanging="420"/>
      </w:pPr>
    </w:lvl>
    <w:lvl w:ilvl="3" w:tplc="0409000F" w:tentative="1">
      <w:start w:val="1"/>
      <w:numFmt w:val="decimal"/>
      <w:lvlText w:val="%4."/>
      <w:lvlJc w:val="left"/>
      <w:pPr>
        <w:ind w:left="2928" w:hanging="420"/>
      </w:pPr>
    </w:lvl>
    <w:lvl w:ilvl="4" w:tplc="04090019" w:tentative="1">
      <w:start w:val="1"/>
      <w:numFmt w:val="lowerLetter"/>
      <w:lvlText w:val="%5)"/>
      <w:lvlJc w:val="left"/>
      <w:pPr>
        <w:ind w:left="3348" w:hanging="420"/>
      </w:pPr>
    </w:lvl>
    <w:lvl w:ilvl="5" w:tplc="0409001B" w:tentative="1">
      <w:start w:val="1"/>
      <w:numFmt w:val="lowerRoman"/>
      <w:lvlText w:val="%6."/>
      <w:lvlJc w:val="right"/>
      <w:pPr>
        <w:ind w:left="3768" w:hanging="420"/>
      </w:pPr>
    </w:lvl>
    <w:lvl w:ilvl="6" w:tplc="0409000F" w:tentative="1">
      <w:start w:val="1"/>
      <w:numFmt w:val="decimal"/>
      <w:lvlText w:val="%7."/>
      <w:lvlJc w:val="left"/>
      <w:pPr>
        <w:ind w:left="4188" w:hanging="420"/>
      </w:pPr>
    </w:lvl>
    <w:lvl w:ilvl="7" w:tplc="04090019" w:tentative="1">
      <w:start w:val="1"/>
      <w:numFmt w:val="lowerLetter"/>
      <w:lvlText w:val="%8)"/>
      <w:lvlJc w:val="left"/>
      <w:pPr>
        <w:ind w:left="4608" w:hanging="420"/>
      </w:pPr>
    </w:lvl>
    <w:lvl w:ilvl="8" w:tplc="0409001B" w:tentative="1">
      <w:start w:val="1"/>
      <w:numFmt w:val="lowerRoman"/>
      <w:lvlText w:val="%9."/>
      <w:lvlJc w:val="right"/>
      <w:pPr>
        <w:ind w:left="5028" w:hanging="420"/>
      </w:pPr>
    </w:lvl>
  </w:abstractNum>
  <w:abstractNum w:abstractNumId="1">
    <w:nsid w:val="04E158DD"/>
    <w:multiLevelType w:val="hybridMultilevel"/>
    <w:tmpl w:val="BD12F3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4E70FF"/>
    <w:multiLevelType w:val="multilevel"/>
    <w:tmpl w:val="B43E3B50"/>
    <w:styleLink w:val="a"/>
    <w:lvl w:ilvl="0">
      <w:start w:val="1"/>
      <w:numFmt w:val="decimal"/>
      <w:lvlText w:val="%1."/>
      <w:lvlJc w:val="left"/>
      <w:pPr>
        <w:ind w:left="792" w:hanging="792"/>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B794CAE"/>
    <w:multiLevelType w:val="hybridMultilevel"/>
    <w:tmpl w:val="0024CC92"/>
    <w:lvl w:ilvl="0" w:tplc="F77873B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7D4239"/>
    <w:multiLevelType w:val="hybridMultilevel"/>
    <w:tmpl w:val="F2ECCB5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E4A4D03"/>
    <w:multiLevelType w:val="hybridMultilevel"/>
    <w:tmpl w:val="04AC9DDC"/>
    <w:lvl w:ilvl="0" w:tplc="04090011">
      <w:start w:val="1"/>
      <w:numFmt w:val="decimal"/>
      <w:lvlText w:val="%1)"/>
      <w:lvlJc w:val="left"/>
      <w:pPr>
        <w:ind w:left="5460" w:hanging="420"/>
      </w:pPr>
    </w:lvl>
    <w:lvl w:ilvl="1" w:tplc="04090019" w:tentative="1">
      <w:start w:val="1"/>
      <w:numFmt w:val="lowerLetter"/>
      <w:lvlText w:val="%2)"/>
      <w:lvlJc w:val="left"/>
      <w:pPr>
        <w:ind w:left="5880" w:hanging="420"/>
      </w:pPr>
    </w:lvl>
    <w:lvl w:ilvl="2" w:tplc="0409001B" w:tentative="1">
      <w:start w:val="1"/>
      <w:numFmt w:val="lowerRoman"/>
      <w:lvlText w:val="%3."/>
      <w:lvlJc w:val="right"/>
      <w:pPr>
        <w:ind w:left="6300" w:hanging="420"/>
      </w:pPr>
    </w:lvl>
    <w:lvl w:ilvl="3" w:tplc="0409000F" w:tentative="1">
      <w:start w:val="1"/>
      <w:numFmt w:val="decimal"/>
      <w:lvlText w:val="%4."/>
      <w:lvlJc w:val="left"/>
      <w:pPr>
        <w:ind w:left="6720" w:hanging="420"/>
      </w:pPr>
    </w:lvl>
    <w:lvl w:ilvl="4" w:tplc="04090019" w:tentative="1">
      <w:start w:val="1"/>
      <w:numFmt w:val="lowerLetter"/>
      <w:lvlText w:val="%5)"/>
      <w:lvlJc w:val="left"/>
      <w:pPr>
        <w:ind w:left="7140" w:hanging="420"/>
      </w:pPr>
    </w:lvl>
    <w:lvl w:ilvl="5" w:tplc="0409001B" w:tentative="1">
      <w:start w:val="1"/>
      <w:numFmt w:val="lowerRoman"/>
      <w:lvlText w:val="%6."/>
      <w:lvlJc w:val="right"/>
      <w:pPr>
        <w:ind w:left="7560" w:hanging="420"/>
      </w:pPr>
    </w:lvl>
    <w:lvl w:ilvl="6" w:tplc="0409000F" w:tentative="1">
      <w:start w:val="1"/>
      <w:numFmt w:val="decimal"/>
      <w:lvlText w:val="%7."/>
      <w:lvlJc w:val="left"/>
      <w:pPr>
        <w:ind w:left="7980" w:hanging="420"/>
      </w:pPr>
    </w:lvl>
    <w:lvl w:ilvl="7" w:tplc="04090019" w:tentative="1">
      <w:start w:val="1"/>
      <w:numFmt w:val="lowerLetter"/>
      <w:lvlText w:val="%8)"/>
      <w:lvlJc w:val="left"/>
      <w:pPr>
        <w:ind w:left="8400" w:hanging="420"/>
      </w:pPr>
    </w:lvl>
    <w:lvl w:ilvl="8" w:tplc="0409001B" w:tentative="1">
      <w:start w:val="1"/>
      <w:numFmt w:val="lowerRoman"/>
      <w:lvlText w:val="%9."/>
      <w:lvlJc w:val="right"/>
      <w:pPr>
        <w:ind w:left="8820" w:hanging="420"/>
      </w:pPr>
    </w:lvl>
  </w:abstractNum>
  <w:abstractNum w:abstractNumId="6">
    <w:nsid w:val="0ECB2548"/>
    <w:multiLevelType w:val="hybridMultilevel"/>
    <w:tmpl w:val="249CF7A4"/>
    <w:lvl w:ilvl="0" w:tplc="0409000F">
      <w:start w:val="1"/>
      <w:numFmt w:val="decimal"/>
      <w:lvlText w:val="%1."/>
      <w:lvlJc w:val="left"/>
      <w:pPr>
        <w:ind w:left="840" w:hanging="420"/>
      </w:pPr>
      <w:rPr>
        <w:rFonts w:hint="eastAsia"/>
      </w:rPr>
    </w:lvl>
    <w:lvl w:ilvl="1" w:tplc="04090003">
      <w:start w:val="1"/>
      <w:numFmt w:val="bullet"/>
      <w:lvlText w:val=""/>
      <w:lvlJc w:val="left"/>
      <w:pPr>
        <w:ind w:left="0" w:hanging="420"/>
      </w:pPr>
      <w:rPr>
        <w:rFonts w:ascii="Wingdings" w:hAnsi="Wingdings" w:hint="default"/>
      </w:rPr>
    </w:lvl>
    <w:lvl w:ilvl="2" w:tplc="04090005" w:tentative="1">
      <w:start w:val="1"/>
      <w:numFmt w:val="bullet"/>
      <w:lvlText w:val=""/>
      <w:lvlJc w:val="left"/>
      <w:pPr>
        <w:ind w:left="420" w:hanging="420"/>
      </w:pPr>
      <w:rPr>
        <w:rFonts w:ascii="Wingdings" w:hAnsi="Wingdings" w:hint="default"/>
      </w:rPr>
    </w:lvl>
    <w:lvl w:ilvl="3" w:tplc="04090001" w:tentative="1">
      <w:start w:val="1"/>
      <w:numFmt w:val="bullet"/>
      <w:lvlText w:val=""/>
      <w:lvlJc w:val="left"/>
      <w:pPr>
        <w:ind w:left="840" w:hanging="420"/>
      </w:pPr>
      <w:rPr>
        <w:rFonts w:ascii="Wingdings" w:hAnsi="Wingdings" w:hint="default"/>
      </w:rPr>
    </w:lvl>
    <w:lvl w:ilvl="4" w:tplc="04090003" w:tentative="1">
      <w:start w:val="1"/>
      <w:numFmt w:val="bullet"/>
      <w:lvlText w:val=""/>
      <w:lvlJc w:val="left"/>
      <w:pPr>
        <w:ind w:left="1260" w:hanging="420"/>
      </w:pPr>
      <w:rPr>
        <w:rFonts w:ascii="Wingdings" w:hAnsi="Wingdings" w:hint="default"/>
      </w:rPr>
    </w:lvl>
    <w:lvl w:ilvl="5" w:tplc="04090005" w:tentative="1">
      <w:start w:val="1"/>
      <w:numFmt w:val="bullet"/>
      <w:lvlText w:val=""/>
      <w:lvlJc w:val="left"/>
      <w:pPr>
        <w:ind w:left="1680" w:hanging="420"/>
      </w:pPr>
      <w:rPr>
        <w:rFonts w:ascii="Wingdings" w:hAnsi="Wingdings" w:hint="default"/>
      </w:rPr>
    </w:lvl>
    <w:lvl w:ilvl="6" w:tplc="04090001" w:tentative="1">
      <w:start w:val="1"/>
      <w:numFmt w:val="bullet"/>
      <w:lvlText w:val=""/>
      <w:lvlJc w:val="left"/>
      <w:pPr>
        <w:ind w:left="2100" w:hanging="420"/>
      </w:pPr>
      <w:rPr>
        <w:rFonts w:ascii="Wingdings" w:hAnsi="Wingdings" w:hint="default"/>
      </w:rPr>
    </w:lvl>
    <w:lvl w:ilvl="7" w:tplc="04090003" w:tentative="1">
      <w:start w:val="1"/>
      <w:numFmt w:val="bullet"/>
      <w:lvlText w:val=""/>
      <w:lvlJc w:val="left"/>
      <w:pPr>
        <w:ind w:left="2520" w:hanging="420"/>
      </w:pPr>
      <w:rPr>
        <w:rFonts w:ascii="Wingdings" w:hAnsi="Wingdings" w:hint="default"/>
      </w:rPr>
    </w:lvl>
    <w:lvl w:ilvl="8" w:tplc="04090005" w:tentative="1">
      <w:start w:val="1"/>
      <w:numFmt w:val="bullet"/>
      <w:lvlText w:val=""/>
      <w:lvlJc w:val="left"/>
      <w:pPr>
        <w:ind w:left="2940" w:hanging="420"/>
      </w:pPr>
      <w:rPr>
        <w:rFonts w:ascii="Wingdings" w:hAnsi="Wingdings" w:hint="default"/>
      </w:rPr>
    </w:lvl>
  </w:abstractNum>
  <w:abstractNum w:abstractNumId="7">
    <w:nsid w:val="10F81C4F"/>
    <w:multiLevelType w:val="hybridMultilevel"/>
    <w:tmpl w:val="7264EB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0FC3F57"/>
    <w:multiLevelType w:val="multilevel"/>
    <w:tmpl w:val="B43E3B50"/>
    <w:lvl w:ilvl="0">
      <w:start w:val="1"/>
      <w:numFmt w:val="decimal"/>
      <w:lvlText w:val="%1."/>
      <w:lvlJc w:val="left"/>
      <w:pPr>
        <w:ind w:left="792" w:hanging="792"/>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1120203D"/>
    <w:multiLevelType w:val="hybridMultilevel"/>
    <w:tmpl w:val="F48A0058"/>
    <w:lvl w:ilvl="0" w:tplc="0409000F">
      <w:start w:val="1"/>
      <w:numFmt w:val="decimal"/>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663778F"/>
    <w:multiLevelType w:val="hybridMultilevel"/>
    <w:tmpl w:val="07745C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D86B7D"/>
    <w:multiLevelType w:val="hybridMultilevel"/>
    <w:tmpl w:val="AD146E72"/>
    <w:lvl w:ilvl="0" w:tplc="0409000F">
      <w:start w:val="1"/>
      <w:numFmt w:val="decimal"/>
      <w:lvlText w:val="%1."/>
      <w:lvlJc w:val="left"/>
      <w:pPr>
        <w:ind w:left="840" w:hanging="420"/>
      </w:pPr>
      <w:rPr>
        <w:rFonts w:hint="eastAsia"/>
      </w:rPr>
    </w:lvl>
    <w:lvl w:ilvl="1" w:tplc="04090011">
      <w:start w:val="1"/>
      <w:numFmt w:val="decimal"/>
      <w:lvlText w:val="%2)"/>
      <w:lvlJc w:val="left"/>
      <w:pPr>
        <w:ind w:left="1260" w:hanging="420"/>
      </w:pPr>
      <w:rPr>
        <w:rFonts w:hint="default"/>
      </w:rPr>
    </w:lvl>
    <w:lvl w:ilvl="2" w:tplc="04090011">
      <w:start w:val="1"/>
      <w:numFmt w:val="decimal"/>
      <w:lvlText w:val="%3)"/>
      <w:lvlJc w:val="left"/>
      <w:pPr>
        <w:ind w:left="1680" w:hanging="420"/>
      </w:pPr>
      <w:rPr>
        <w:rFonts w:hint="eastAsia"/>
      </w:rPr>
    </w:lvl>
    <w:lvl w:ilvl="3" w:tplc="04090019">
      <w:start w:val="1"/>
      <w:numFmt w:val="lowerLetter"/>
      <w:lvlText w:val="%4)"/>
      <w:lvlJc w:val="left"/>
      <w:pPr>
        <w:ind w:left="2100" w:hanging="420"/>
      </w:pPr>
      <w:rPr>
        <w:rFonts w:hint="default"/>
      </w:rPr>
    </w:lvl>
    <w:lvl w:ilvl="4" w:tplc="04090003">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82205C5"/>
    <w:multiLevelType w:val="hybridMultilevel"/>
    <w:tmpl w:val="F1C6EE84"/>
    <w:lvl w:ilvl="0" w:tplc="0409000B">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eastAsia"/>
      </w:rPr>
    </w:lvl>
    <w:lvl w:ilvl="2" w:tplc="04090005">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3">
    <w:nsid w:val="19660FE5"/>
    <w:multiLevelType w:val="hybridMultilevel"/>
    <w:tmpl w:val="F01C2CE6"/>
    <w:lvl w:ilvl="0" w:tplc="0409000B">
      <w:start w:val="1"/>
      <w:numFmt w:val="bullet"/>
      <w:lvlText w:val=""/>
      <w:lvlJc w:val="left"/>
      <w:pPr>
        <w:ind w:left="420" w:hanging="420"/>
      </w:pPr>
      <w:rPr>
        <w:rFonts w:ascii="Wingdings" w:hAnsi="Wingdings" w:hint="default"/>
      </w:rPr>
    </w:lvl>
    <w:lvl w:ilvl="1" w:tplc="F1527986">
      <w:start w:val="4"/>
      <w:numFmt w:val="bullet"/>
      <w:lvlText w:val="•"/>
      <w:lvlJc w:val="left"/>
      <w:pPr>
        <w:ind w:left="780" w:hanging="360"/>
      </w:pPr>
      <w:rPr>
        <w:rFonts w:ascii="宋体" w:eastAsia="宋体" w:hAnsi="宋体"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C2D1295"/>
    <w:multiLevelType w:val="hybridMultilevel"/>
    <w:tmpl w:val="47FE31F2"/>
    <w:lvl w:ilvl="0" w:tplc="0409000B">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eastAsia"/>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5">
    <w:nsid w:val="1D3E1C7C"/>
    <w:multiLevelType w:val="hybridMultilevel"/>
    <w:tmpl w:val="7BF614B6"/>
    <w:lvl w:ilvl="0" w:tplc="99EA4F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F2806F1"/>
    <w:multiLevelType w:val="hybridMultilevel"/>
    <w:tmpl w:val="3D5EB29C"/>
    <w:lvl w:ilvl="0" w:tplc="0FBAA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F357B42"/>
    <w:multiLevelType w:val="hybridMultilevel"/>
    <w:tmpl w:val="FE882A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8">
    <w:nsid w:val="20046071"/>
    <w:multiLevelType w:val="hybridMultilevel"/>
    <w:tmpl w:val="2B2CB156"/>
    <w:lvl w:ilvl="0" w:tplc="EC60AEAE">
      <w:start w:val="10"/>
      <w:numFmt w:val="bullet"/>
      <w:lvlText w:val="•"/>
      <w:lvlJc w:val="left"/>
      <w:pPr>
        <w:ind w:left="360" w:hanging="360"/>
      </w:pPr>
      <w:rPr>
        <w:rFonts w:ascii="DengXian" w:eastAsia="DengXian" w:hAnsi="DengXian"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0A062B0"/>
    <w:multiLevelType w:val="hybridMultilevel"/>
    <w:tmpl w:val="FD38F08A"/>
    <w:lvl w:ilvl="0" w:tplc="83A83CD8">
      <w:numFmt w:val="bullet"/>
      <w:lvlText w:val="•"/>
      <w:lvlJc w:val="left"/>
      <w:pPr>
        <w:ind w:left="360" w:hanging="360"/>
      </w:pPr>
      <w:rPr>
        <w:rFonts w:ascii="DengXian" w:eastAsia="DengXian" w:hAnsi="DengXian"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13B0B2F"/>
    <w:multiLevelType w:val="hybridMultilevel"/>
    <w:tmpl w:val="215C3B44"/>
    <w:lvl w:ilvl="0" w:tplc="0409000F">
      <w:start w:val="1"/>
      <w:numFmt w:val="decimal"/>
      <w:lvlText w:val="%1."/>
      <w:lvlJc w:val="left"/>
      <w:pPr>
        <w:ind w:left="720" w:hanging="360"/>
      </w:pPr>
      <w:rPr>
        <w:rFonts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214B78B4"/>
    <w:multiLevelType w:val="hybridMultilevel"/>
    <w:tmpl w:val="CF6C20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2">
    <w:nsid w:val="217F4B3D"/>
    <w:multiLevelType w:val="hybridMultilevel"/>
    <w:tmpl w:val="286C4614"/>
    <w:lvl w:ilvl="0" w:tplc="0409000B">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eastAsia"/>
      </w:rPr>
    </w:lvl>
    <w:lvl w:ilvl="2" w:tplc="04090011">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3">
    <w:nsid w:val="25A013AF"/>
    <w:multiLevelType w:val="hybridMultilevel"/>
    <w:tmpl w:val="BD363D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25DA5DD2"/>
    <w:multiLevelType w:val="multilevel"/>
    <w:tmpl w:val="0AEE8DCC"/>
    <w:lvl w:ilvl="0">
      <w:start w:val="1"/>
      <w:numFmt w:val="decimal"/>
      <w:pStyle w:val="1"/>
      <w:isLgl/>
      <w:suff w:val="space"/>
      <w:lvlText w:val="%1."/>
      <w:lvlJc w:val="left"/>
      <w:pPr>
        <w:ind w:left="792" w:hanging="792"/>
      </w:pPr>
      <w:rPr>
        <w:rFonts w:hint="default"/>
      </w:rPr>
    </w:lvl>
    <w:lvl w:ilvl="1">
      <w:start w:val="1"/>
      <w:numFmt w:val="decimal"/>
      <w:pStyle w:val="2"/>
      <w:isLgl/>
      <w:suff w:val="space"/>
      <w:lvlText w:val="%1.%2"/>
      <w:lvlJc w:val="left"/>
      <w:pPr>
        <w:ind w:left="480" w:hanging="480"/>
      </w:pPr>
      <w:rPr>
        <w:rFonts w:hint="default"/>
      </w:rPr>
    </w:lvl>
    <w:lvl w:ilvl="2">
      <w:start w:val="1"/>
      <w:numFmt w:val="decimal"/>
      <w:pStyle w:val="3"/>
      <w:isLgl/>
      <w:suff w:val="space"/>
      <w:lvlText w:val="%1.%2.%3"/>
      <w:lvlJc w:val="left"/>
      <w:pPr>
        <w:ind w:left="720" w:hanging="720"/>
      </w:pPr>
      <w:rPr>
        <w:rFonts w:hint="default"/>
      </w:rPr>
    </w:lvl>
    <w:lvl w:ilvl="3">
      <w:start w:val="1"/>
      <w:numFmt w:val="decimal"/>
      <w:pStyle w:val="4"/>
      <w:isLgl/>
      <w:suff w:val="space"/>
      <w:lvlText w:val="%1.%2.%3.%4"/>
      <w:lvlJc w:val="left"/>
      <w:pPr>
        <w:ind w:left="720" w:hanging="720"/>
      </w:pPr>
      <w:rPr>
        <w:rFonts w:hint="default"/>
      </w:rPr>
    </w:lvl>
    <w:lvl w:ilvl="4">
      <w:start w:val="1"/>
      <w:numFmt w:val="decimal"/>
      <w:pStyle w:val="5"/>
      <w:isLgl/>
      <w:suff w:val="space"/>
      <w:lvlText w:val="%1.%2.%3.%4.%5"/>
      <w:lvlJc w:val="left"/>
      <w:pPr>
        <w:ind w:left="1080" w:hanging="1080"/>
      </w:pPr>
      <w:rPr>
        <w:rFonts w:hint="default"/>
      </w:rPr>
    </w:lvl>
    <w:lvl w:ilvl="5">
      <w:start w:val="1"/>
      <w:numFmt w:val="decimal"/>
      <w:pStyle w:val="6"/>
      <w:isLgl/>
      <w:suff w:val="space"/>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26CB0418"/>
    <w:multiLevelType w:val="hybridMultilevel"/>
    <w:tmpl w:val="3D5EB29C"/>
    <w:lvl w:ilvl="0" w:tplc="0FBAA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7B51535"/>
    <w:multiLevelType w:val="hybridMultilevel"/>
    <w:tmpl w:val="F260E212"/>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eastAsia"/>
      </w:rPr>
    </w:lvl>
    <w:lvl w:ilvl="2" w:tplc="04090011">
      <w:start w:val="1"/>
      <w:numFmt w:val="decimal"/>
      <w:lvlText w:val="%3)"/>
      <w:lvlJc w:val="left"/>
      <w:pPr>
        <w:ind w:left="1260" w:hanging="420"/>
      </w:pPr>
      <w:rPr>
        <w:rFonts w:hint="default"/>
      </w:rPr>
    </w:lvl>
    <w:lvl w:ilvl="3" w:tplc="A1945530">
      <w:numFmt w:val="bullet"/>
      <w:lvlText w:val="–"/>
      <w:lvlJc w:val="left"/>
      <w:pPr>
        <w:ind w:left="1680" w:hanging="420"/>
      </w:pPr>
      <w:rPr>
        <w:rFonts w:ascii="DengXian" w:eastAsia="DengXian" w:hAnsi="DengXian" w:cstheme="minorBidi" w:hint="eastAsia"/>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8266487"/>
    <w:multiLevelType w:val="hybridMultilevel"/>
    <w:tmpl w:val="C3F2C66E"/>
    <w:lvl w:ilvl="0" w:tplc="04090011">
      <w:start w:val="1"/>
      <w:numFmt w:val="decimal"/>
      <w:lvlText w:val="%1)"/>
      <w:lvlJc w:val="left"/>
      <w:pPr>
        <w:ind w:left="5869" w:hanging="420"/>
      </w:pPr>
    </w:lvl>
    <w:lvl w:ilvl="1" w:tplc="04090019" w:tentative="1">
      <w:start w:val="1"/>
      <w:numFmt w:val="lowerLetter"/>
      <w:lvlText w:val="%2)"/>
      <w:lvlJc w:val="left"/>
      <w:pPr>
        <w:ind w:left="6289" w:hanging="420"/>
      </w:pPr>
    </w:lvl>
    <w:lvl w:ilvl="2" w:tplc="0409001B" w:tentative="1">
      <w:start w:val="1"/>
      <w:numFmt w:val="lowerRoman"/>
      <w:lvlText w:val="%3."/>
      <w:lvlJc w:val="right"/>
      <w:pPr>
        <w:ind w:left="6709" w:hanging="420"/>
      </w:pPr>
    </w:lvl>
    <w:lvl w:ilvl="3" w:tplc="0409000F" w:tentative="1">
      <w:start w:val="1"/>
      <w:numFmt w:val="decimal"/>
      <w:lvlText w:val="%4."/>
      <w:lvlJc w:val="left"/>
      <w:pPr>
        <w:ind w:left="7129" w:hanging="420"/>
      </w:pPr>
    </w:lvl>
    <w:lvl w:ilvl="4" w:tplc="04090019" w:tentative="1">
      <w:start w:val="1"/>
      <w:numFmt w:val="lowerLetter"/>
      <w:lvlText w:val="%5)"/>
      <w:lvlJc w:val="left"/>
      <w:pPr>
        <w:ind w:left="7549" w:hanging="420"/>
      </w:pPr>
    </w:lvl>
    <w:lvl w:ilvl="5" w:tplc="0409001B" w:tentative="1">
      <w:start w:val="1"/>
      <w:numFmt w:val="lowerRoman"/>
      <w:lvlText w:val="%6."/>
      <w:lvlJc w:val="right"/>
      <w:pPr>
        <w:ind w:left="7969" w:hanging="420"/>
      </w:pPr>
    </w:lvl>
    <w:lvl w:ilvl="6" w:tplc="0409000F" w:tentative="1">
      <w:start w:val="1"/>
      <w:numFmt w:val="decimal"/>
      <w:lvlText w:val="%7."/>
      <w:lvlJc w:val="left"/>
      <w:pPr>
        <w:ind w:left="8389" w:hanging="420"/>
      </w:pPr>
    </w:lvl>
    <w:lvl w:ilvl="7" w:tplc="04090019" w:tentative="1">
      <w:start w:val="1"/>
      <w:numFmt w:val="lowerLetter"/>
      <w:lvlText w:val="%8)"/>
      <w:lvlJc w:val="left"/>
      <w:pPr>
        <w:ind w:left="8809" w:hanging="420"/>
      </w:pPr>
    </w:lvl>
    <w:lvl w:ilvl="8" w:tplc="0409001B" w:tentative="1">
      <w:start w:val="1"/>
      <w:numFmt w:val="lowerRoman"/>
      <w:lvlText w:val="%9."/>
      <w:lvlJc w:val="right"/>
      <w:pPr>
        <w:ind w:left="9229" w:hanging="420"/>
      </w:pPr>
    </w:lvl>
  </w:abstractNum>
  <w:abstractNum w:abstractNumId="28">
    <w:nsid w:val="283A067D"/>
    <w:multiLevelType w:val="hybridMultilevel"/>
    <w:tmpl w:val="9BA0B1AC"/>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C3357F7"/>
    <w:multiLevelType w:val="hybridMultilevel"/>
    <w:tmpl w:val="D68A1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D4F7D35"/>
    <w:multiLevelType w:val="hybridMultilevel"/>
    <w:tmpl w:val="3D5EB29C"/>
    <w:lvl w:ilvl="0" w:tplc="0FBAA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EB05BF0"/>
    <w:multiLevelType w:val="hybridMultilevel"/>
    <w:tmpl w:val="46B01C7C"/>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2EEB2108"/>
    <w:multiLevelType w:val="hybridMultilevel"/>
    <w:tmpl w:val="3D5EB29C"/>
    <w:lvl w:ilvl="0" w:tplc="0FBAA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EF077CF"/>
    <w:multiLevelType w:val="hybridMultilevel"/>
    <w:tmpl w:val="3D5EB29C"/>
    <w:lvl w:ilvl="0" w:tplc="0FBAA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0FB4488"/>
    <w:multiLevelType w:val="hybridMultilevel"/>
    <w:tmpl w:val="B5D4364A"/>
    <w:lvl w:ilvl="0" w:tplc="04090011">
      <w:start w:val="1"/>
      <w:numFmt w:val="decimal"/>
      <w:lvlText w:val="%1)"/>
      <w:lvlJc w:val="left"/>
      <w:pPr>
        <w:ind w:left="5460" w:hanging="420"/>
      </w:pPr>
    </w:lvl>
    <w:lvl w:ilvl="1" w:tplc="04090019" w:tentative="1">
      <w:start w:val="1"/>
      <w:numFmt w:val="lowerLetter"/>
      <w:lvlText w:val="%2)"/>
      <w:lvlJc w:val="left"/>
      <w:pPr>
        <w:ind w:left="5880" w:hanging="420"/>
      </w:pPr>
    </w:lvl>
    <w:lvl w:ilvl="2" w:tplc="0409001B" w:tentative="1">
      <w:start w:val="1"/>
      <w:numFmt w:val="lowerRoman"/>
      <w:lvlText w:val="%3."/>
      <w:lvlJc w:val="right"/>
      <w:pPr>
        <w:ind w:left="6300" w:hanging="420"/>
      </w:pPr>
    </w:lvl>
    <w:lvl w:ilvl="3" w:tplc="0409000F" w:tentative="1">
      <w:start w:val="1"/>
      <w:numFmt w:val="decimal"/>
      <w:lvlText w:val="%4."/>
      <w:lvlJc w:val="left"/>
      <w:pPr>
        <w:ind w:left="6720" w:hanging="420"/>
      </w:pPr>
    </w:lvl>
    <w:lvl w:ilvl="4" w:tplc="04090019" w:tentative="1">
      <w:start w:val="1"/>
      <w:numFmt w:val="lowerLetter"/>
      <w:lvlText w:val="%5)"/>
      <w:lvlJc w:val="left"/>
      <w:pPr>
        <w:ind w:left="7140" w:hanging="420"/>
      </w:pPr>
    </w:lvl>
    <w:lvl w:ilvl="5" w:tplc="0409001B" w:tentative="1">
      <w:start w:val="1"/>
      <w:numFmt w:val="lowerRoman"/>
      <w:lvlText w:val="%6."/>
      <w:lvlJc w:val="right"/>
      <w:pPr>
        <w:ind w:left="7560" w:hanging="420"/>
      </w:pPr>
    </w:lvl>
    <w:lvl w:ilvl="6" w:tplc="0409000F" w:tentative="1">
      <w:start w:val="1"/>
      <w:numFmt w:val="decimal"/>
      <w:lvlText w:val="%7."/>
      <w:lvlJc w:val="left"/>
      <w:pPr>
        <w:ind w:left="7980" w:hanging="420"/>
      </w:pPr>
    </w:lvl>
    <w:lvl w:ilvl="7" w:tplc="04090019" w:tentative="1">
      <w:start w:val="1"/>
      <w:numFmt w:val="lowerLetter"/>
      <w:lvlText w:val="%8)"/>
      <w:lvlJc w:val="left"/>
      <w:pPr>
        <w:ind w:left="8400" w:hanging="420"/>
      </w:pPr>
    </w:lvl>
    <w:lvl w:ilvl="8" w:tplc="0409001B" w:tentative="1">
      <w:start w:val="1"/>
      <w:numFmt w:val="lowerRoman"/>
      <w:lvlText w:val="%9."/>
      <w:lvlJc w:val="right"/>
      <w:pPr>
        <w:ind w:left="8820" w:hanging="420"/>
      </w:pPr>
    </w:lvl>
  </w:abstractNum>
  <w:abstractNum w:abstractNumId="35">
    <w:nsid w:val="37AE4816"/>
    <w:multiLevelType w:val="hybridMultilevel"/>
    <w:tmpl w:val="760AFEAE"/>
    <w:lvl w:ilvl="0" w:tplc="A1945530">
      <w:numFmt w:val="bullet"/>
      <w:lvlText w:val="–"/>
      <w:lvlJc w:val="left"/>
      <w:pPr>
        <w:ind w:left="1680" w:hanging="420"/>
      </w:pPr>
      <w:rPr>
        <w:rFonts w:ascii="DengXian" w:eastAsia="DengXian" w:hAnsi="DengXian" w:cstheme="minorBidi"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6">
    <w:nsid w:val="38DC1A0E"/>
    <w:multiLevelType w:val="hybridMultilevel"/>
    <w:tmpl w:val="55A63F36"/>
    <w:lvl w:ilvl="0" w:tplc="D030478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A2904C6"/>
    <w:multiLevelType w:val="hybridMultilevel"/>
    <w:tmpl w:val="7D5CD57A"/>
    <w:lvl w:ilvl="0" w:tplc="F77873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3B8C3A0F"/>
    <w:multiLevelType w:val="hybridMultilevel"/>
    <w:tmpl w:val="21A0809A"/>
    <w:lvl w:ilvl="0" w:tplc="F77873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EE17D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3FC53907"/>
    <w:multiLevelType w:val="hybridMultilevel"/>
    <w:tmpl w:val="5116531A"/>
    <w:lvl w:ilvl="0" w:tplc="0409000F">
      <w:start w:val="1"/>
      <w:numFmt w:val="decimal"/>
      <w:lvlText w:val="%1."/>
      <w:lvlJc w:val="left"/>
      <w:pPr>
        <w:ind w:left="840" w:hanging="420"/>
      </w:pPr>
      <w:rPr>
        <w:rFonts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423938D7"/>
    <w:multiLevelType w:val="hybridMultilevel"/>
    <w:tmpl w:val="86E69E9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46973F3D"/>
    <w:multiLevelType w:val="hybridMultilevel"/>
    <w:tmpl w:val="8BF48786"/>
    <w:lvl w:ilvl="0" w:tplc="0409000F">
      <w:start w:val="1"/>
      <w:numFmt w:val="decimal"/>
      <w:lvlText w:val="%1."/>
      <w:lvlJc w:val="left"/>
      <w:pPr>
        <w:ind w:left="840" w:hanging="420"/>
      </w:pPr>
      <w:rPr>
        <w:rFonts w:hint="eastAsia"/>
      </w:rPr>
    </w:lvl>
    <w:lvl w:ilvl="1" w:tplc="04090011">
      <w:start w:val="1"/>
      <w:numFmt w:val="decimal"/>
      <w:lvlText w:val="%2)"/>
      <w:lvlJc w:val="left"/>
      <w:pPr>
        <w:ind w:left="1260" w:hanging="420"/>
      </w:pPr>
      <w:rPr>
        <w:rFonts w:hint="default"/>
      </w:rPr>
    </w:lvl>
    <w:lvl w:ilvl="2" w:tplc="A1945530">
      <w:numFmt w:val="bullet"/>
      <w:lvlText w:val="–"/>
      <w:lvlJc w:val="left"/>
      <w:pPr>
        <w:ind w:left="1680" w:hanging="420"/>
      </w:pPr>
      <w:rPr>
        <w:rFonts w:ascii="DengXian" w:eastAsia="DengXian" w:hAnsi="DengXian" w:cstheme="minorBidi" w:hint="eastAsia"/>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6C839EE"/>
    <w:multiLevelType w:val="hybridMultilevel"/>
    <w:tmpl w:val="0726B7A6"/>
    <w:lvl w:ilvl="0" w:tplc="0409000F">
      <w:start w:val="1"/>
      <w:numFmt w:val="decimal"/>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73B6BDE"/>
    <w:multiLevelType w:val="hybridMultilevel"/>
    <w:tmpl w:val="EEC0FF58"/>
    <w:lvl w:ilvl="0" w:tplc="EC60AEAE">
      <w:start w:val="10"/>
      <w:numFmt w:val="bullet"/>
      <w:lvlText w:val="•"/>
      <w:lvlJc w:val="left"/>
      <w:pPr>
        <w:ind w:left="360" w:hanging="360"/>
      </w:pPr>
      <w:rPr>
        <w:rFonts w:ascii="DengXian" w:eastAsia="DengXian" w:hAnsi="DengXian"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7E30F1A"/>
    <w:multiLevelType w:val="hybridMultilevel"/>
    <w:tmpl w:val="2CA03F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8C4563E"/>
    <w:multiLevelType w:val="hybridMultilevel"/>
    <w:tmpl w:val="AE6E6616"/>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7">
    <w:nsid w:val="499222EA"/>
    <w:multiLevelType w:val="hybridMultilevel"/>
    <w:tmpl w:val="D3587BEE"/>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4AF26B98"/>
    <w:multiLevelType w:val="hybridMultilevel"/>
    <w:tmpl w:val="0E16B0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4B787FDD"/>
    <w:multiLevelType w:val="hybridMultilevel"/>
    <w:tmpl w:val="B198990A"/>
    <w:lvl w:ilvl="0" w:tplc="0409000F">
      <w:start w:val="1"/>
      <w:numFmt w:val="decimal"/>
      <w:lvlText w:val="%1."/>
      <w:lvlJc w:val="left"/>
      <w:pPr>
        <w:ind w:left="840" w:hanging="420"/>
      </w:pPr>
      <w:rPr>
        <w:rFonts w:hint="eastAsia"/>
      </w:rPr>
    </w:lvl>
    <w:lvl w:ilvl="1" w:tplc="04090011">
      <w:start w:val="1"/>
      <w:numFmt w:val="decimal"/>
      <w:lvlText w:val="%2)"/>
      <w:lvlJc w:val="left"/>
      <w:pPr>
        <w:ind w:left="1260" w:hanging="420"/>
      </w:pPr>
      <w:rPr>
        <w:rFonts w:hint="default"/>
      </w:rPr>
    </w:lvl>
    <w:lvl w:ilvl="2" w:tplc="A1945530">
      <w:numFmt w:val="bullet"/>
      <w:lvlText w:val="–"/>
      <w:lvlJc w:val="left"/>
      <w:pPr>
        <w:ind w:left="1680" w:hanging="420"/>
      </w:pPr>
      <w:rPr>
        <w:rFonts w:ascii="DengXian" w:eastAsia="DengXian" w:hAnsi="DengXian" w:cstheme="minorBidi" w:hint="eastAsia"/>
      </w:rPr>
    </w:lvl>
    <w:lvl w:ilvl="3" w:tplc="04090003">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nsid w:val="4BF94BB7"/>
    <w:multiLevelType w:val="hybridMultilevel"/>
    <w:tmpl w:val="F2ECCB5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nsid w:val="4C9B170A"/>
    <w:multiLevelType w:val="hybridMultilevel"/>
    <w:tmpl w:val="5B58CEF8"/>
    <w:lvl w:ilvl="0" w:tplc="04090011">
      <w:start w:val="1"/>
      <w:numFmt w:val="decimal"/>
      <w:lvlText w:val="%1)"/>
      <w:lvlJc w:val="left"/>
      <w:pPr>
        <w:ind w:left="4620" w:hanging="420"/>
      </w:pPr>
    </w:lvl>
    <w:lvl w:ilvl="1" w:tplc="04090019" w:tentative="1">
      <w:start w:val="1"/>
      <w:numFmt w:val="lowerLetter"/>
      <w:lvlText w:val="%2)"/>
      <w:lvlJc w:val="left"/>
      <w:pPr>
        <w:ind w:left="5040" w:hanging="420"/>
      </w:pPr>
    </w:lvl>
    <w:lvl w:ilvl="2" w:tplc="0409001B" w:tentative="1">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52">
    <w:nsid w:val="53A0621C"/>
    <w:multiLevelType w:val="hybridMultilevel"/>
    <w:tmpl w:val="57167B82"/>
    <w:lvl w:ilvl="0" w:tplc="04090011">
      <w:start w:val="1"/>
      <w:numFmt w:val="decimal"/>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3">
    <w:nsid w:val="54B023D6"/>
    <w:multiLevelType w:val="hybridMultilevel"/>
    <w:tmpl w:val="FF1EC15E"/>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7AA4F0D"/>
    <w:multiLevelType w:val="hybridMultilevel"/>
    <w:tmpl w:val="7BFCD6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5">
    <w:nsid w:val="5BAD4F43"/>
    <w:multiLevelType w:val="hybridMultilevel"/>
    <w:tmpl w:val="8040A4D6"/>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5DCB7607"/>
    <w:multiLevelType w:val="hybridMultilevel"/>
    <w:tmpl w:val="C7B60F64"/>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EF81633"/>
    <w:multiLevelType w:val="hybridMultilevel"/>
    <w:tmpl w:val="C1D6A63C"/>
    <w:lvl w:ilvl="0" w:tplc="83A83CD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1705E13"/>
    <w:multiLevelType w:val="hybridMultilevel"/>
    <w:tmpl w:val="4E9AC9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3FD1B8E"/>
    <w:multiLevelType w:val="hybridMultilevel"/>
    <w:tmpl w:val="82A44508"/>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0">
    <w:nsid w:val="64252D3B"/>
    <w:multiLevelType w:val="hybridMultilevel"/>
    <w:tmpl w:val="C5468BEC"/>
    <w:lvl w:ilvl="0" w:tplc="F77873B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649D32EE"/>
    <w:multiLevelType w:val="hybridMultilevel"/>
    <w:tmpl w:val="2B7ECAE8"/>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4CE71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3">
    <w:nsid w:val="64CE7754"/>
    <w:multiLevelType w:val="hybridMultilevel"/>
    <w:tmpl w:val="1F3223FC"/>
    <w:lvl w:ilvl="0" w:tplc="0C00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5815047"/>
    <w:multiLevelType w:val="hybridMultilevel"/>
    <w:tmpl w:val="3EA6E7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5">
    <w:nsid w:val="6631250D"/>
    <w:multiLevelType w:val="hybridMultilevel"/>
    <w:tmpl w:val="82A44508"/>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6">
    <w:nsid w:val="66A5066F"/>
    <w:multiLevelType w:val="hybridMultilevel"/>
    <w:tmpl w:val="E0E2E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78C35AE"/>
    <w:multiLevelType w:val="hybridMultilevel"/>
    <w:tmpl w:val="9DB81064"/>
    <w:lvl w:ilvl="0" w:tplc="83A83CD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69680DB3"/>
    <w:multiLevelType w:val="hybridMultilevel"/>
    <w:tmpl w:val="AE6E6616"/>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69">
    <w:nsid w:val="69966B4D"/>
    <w:multiLevelType w:val="hybridMultilevel"/>
    <w:tmpl w:val="3D5EB29C"/>
    <w:lvl w:ilvl="0" w:tplc="0FBAA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6A9E0932"/>
    <w:multiLevelType w:val="hybridMultilevel"/>
    <w:tmpl w:val="FD58E7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B805A23"/>
    <w:multiLevelType w:val="hybridMultilevel"/>
    <w:tmpl w:val="20EA3CEA"/>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BA15408"/>
    <w:multiLevelType w:val="multilevel"/>
    <w:tmpl w:val="9A460940"/>
    <w:lvl w:ilvl="0">
      <w:start w:val="1"/>
      <w:numFmt w:val="decimal"/>
      <w:lvlText w:val="%1."/>
      <w:lvlJc w:val="left"/>
      <w:pPr>
        <w:ind w:left="792" w:hanging="792"/>
      </w:pPr>
      <w:rPr>
        <w:rFonts w:hint="default"/>
      </w:rPr>
    </w:lvl>
    <w:lvl w:ilvl="1">
      <w:start w:val="1"/>
      <w:numFmt w:val="decimal"/>
      <w:isLgl/>
      <w:lvlText w:val="%1.%2"/>
      <w:lvlJc w:val="left"/>
      <w:pPr>
        <w:ind w:left="480" w:hanging="48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3">
    <w:nsid w:val="6C5D699D"/>
    <w:multiLevelType w:val="hybridMultilevel"/>
    <w:tmpl w:val="745C4EC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74">
    <w:nsid w:val="6CA54068"/>
    <w:multiLevelType w:val="hybridMultilevel"/>
    <w:tmpl w:val="13D8A0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75">
    <w:nsid w:val="728A700C"/>
    <w:multiLevelType w:val="hybridMultilevel"/>
    <w:tmpl w:val="AACAB280"/>
    <w:lvl w:ilvl="0" w:tplc="3D9E3BF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7393145B"/>
    <w:multiLevelType w:val="hybridMultilevel"/>
    <w:tmpl w:val="5B58CEF8"/>
    <w:lvl w:ilvl="0" w:tplc="04090011">
      <w:start w:val="1"/>
      <w:numFmt w:val="decimal"/>
      <w:lvlText w:val="%1)"/>
      <w:lvlJc w:val="left"/>
      <w:pPr>
        <w:ind w:left="4620" w:hanging="420"/>
      </w:pPr>
    </w:lvl>
    <w:lvl w:ilvl="1" w:tplc="04090019" w:tentative="1">
      <w:start w:val="1"/>
      <w:numFmt w:val="lowerLetter"/>
      <w:lvlText w:val="%2)"/>
      <w:lvlJc w:val="left"/>
      <w:pPr>
        <w:ind w:left="5040" w:hanging="420"/>
      </w:pPr>
    </w:lvl>
    <w:lvl w:ilvl="2" w:tplc="0409001B" w:tentative="1">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77">
    <w:nsid w:val="73C51666"/>
    <w:multiLevelType w:val="hybridMultilevel"/>
    <w:tmpl w:val="F4A4BFC8"/>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5BC0FAD"/>
    <w:multiLevelType w:val="hybridMultilevel"/>
    <w:tmpl w:val="D1D201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9">
    <w:nsid w:val="76BD08A1"/>
    <w:multiLevelType w:val="hybridMultilevel"/>
    <w:tmpl w:val="57167B82"/>
    <w:lvl w:ilvl="0" w:tplc="04090011">
      <w:start w:val="1"/>
      <w:numFmt w:val="decimal"/>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80">
    <w:nsid w:val="78A40AF9"/>
    <w:multiLevelType w:val="hybridMultilevel"/>
    <w:tmpl w:val="D48693BC"/>
    <w:lvl w:ilvl="0" w:tplc="D808353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7CC72A27"/>
    <w:multiLevelType w:val="hybridMultilevel"/>
    <w:tmpl w:val="3B36F3F2"/>
    <w:lvl w:ilvl="0" w:tplc="0409000B">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eastAsia"/>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82">
    <w:nsid w:val="7D416AE8"/>
    <w:multiLevelType w:val="hybridMultilevel"/>
    <w:tmpl w:val="38348B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83">
    <w:nsid w:val="7DAB6A73"/>
    <w:multiLevelType w:val="multilevel"/>
    <w:tmpl w:val="B43E3B50"/>
    <w:lvl w:ilvl="0">
      <w:start w:val="1"/>
      <w:numFmt w:val="decimal"/>
      <w:lvlText w:val="%1."/>
      <w:lvlJc w:val="left"/>
      <w:pPr>
        <w:ind w:left="792" w:hanging="792"/>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4">
    <w:nsid w:val="7E6B16C8"/>
    <w:multiLevelType w:val="hybridMultilevel"/>
    <w:tmpl w:val="73BEB760"/>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9"/>
  </w:num>
  <w:num w:numId="3">
    <w:abstractNumId w:val="57"/>
  </w:num>
  <w:num w:numId="4">
    <w:abstractNumId w:val="67"/>
  </w:num>
  <w:num w:numId="5">
    <w:abstractNumId w:val="58"/>
  </w:num>
  <w:num w:numId="6">
    <w:abstractNumId w:val="10"/>
  </w:num>
  <w:num w:numId="7">
    <w:abstractNumId w:val="72"/>
  </w:num>
  <w:num w:numId="8">
    <w:abstractNumId w:val="13"/>
  </w:num>
  <w:num w:numId="9">
    <w:abstractNumId w:val="63"/>
  </w:num>
  <w:num w:numId="10">
    <w:abstractNumId w:val="73"/>
  </w:num>
  <w:num w:numId="11">
    <w:abstractNumId w:val="81"/>
  </w:num>
  <w:num w:numId="12">
    <w:abstractNumId w:val="54"/>
  </w:num>
  <w:num w:numId="13">
    <w:abstractNumId w:val="17"/>
  </w:num>
  <w:num w:numId="14">
    <w:abstractNumId w:val="21"/>
  </w:num>
  <w:num w:numId="15">
    <w:abstractNumId w:val="12"/>
  </w:num>
  <w:num w:numId="16">
    <w:abstractNumId w:val="82"/>
  </w:num>
  <w:num w:numId="17">
    <w:abstractNumId w:val="14"/>
  </w:num>
  <w:num w:numId="18">
    <w:abstractNumId w:val="74"/>
  </w:num>
  <w:num w:numId="19">
    <w:abstractNumId w:val="64"/>
  </w:num>
  <w:num w:numId="20">
    <w:abstractNumId w:val="16"/>
  </w:num>
  <w:num w:numId="21">
    <w:abstractNumId w:val="69"/>
  </w:num>
  <w:num w:numId="22">
    <w:abstractNumId w:val="33"/>
  </w:num>
  <w:num w:numId="23">
    <w:abstractNumId w:val="25"/>
  </w:num>
  <w:num w:numId="24">
    <w:abstractNumId w:val="32"/>
  </w:num>
  <w:num w:numId="25">
    <w:abstractNumId w:val="15"/>
  </w:num>
  <w:num w:numId="26">
    <w:abstractNumId w:val="84"/>
  </w:num>
  <w:num w:numId="27">
    <w:abstractNumId w:val="30"/>
  </w:num>
  <w:num w:numId="28">
    <w:abstractNumId w:val="22"/>
  </w:num>
  <w:num w:numId="29">
    <w:abstractNumId w:val="20"/>
  </w:num>
  <w:num w:numId="30">
    <w:abstractNumId w:val="26"/>
  </w:num>
  <w:num w:numId="31">
    <w:abstractNumId w:val="7"/>
  </w:num>
  <w:num w:numId="32">
    <w:abstractNumId w:val="29"/>
  </w:num>
  <w:num w:numId="33">
    <w:abstractNumId w:val="70"/>
  </w:num>
  <w:num w:numId="34">
    <w:abstractNumId w:val="42"/>
  </w:num>
  <w:num w:numId="35">
    <w:abstractNumId w:val="18"/>
  </w:num>
  <w:num w:numId="36">
    <w:abstractNumId w:val="6"/>
  </w:num>
  <w:num w:numId="37">
    <w:abstractNumId w:val="1"/>
  </w:num>
  <w:num w:numId="38">
    <w:abstractNumId w:val="40"/>
  </w:num>
  <w:num w:numId="39">
    <w:abstractNumId w:val="44"/>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6"/>
  </w:num>
  <w:num w:numId="43">
    <w:abstractNumId w:val="9"/>
  </w:num>
  <w:num w:numId="44">
    <w:abstractNumId w:val="23"/>
  </w:num>
  <w:num w:numId="45">
    <w:abstractNumId w:val="43"/>
  </w:num>
  <w:num w:numId="46">
    <w:abstractNumId w:val="62"/>
  </w:num>
  <w:num w:numId="47">
    <w:abstractNumId w:val="39"/>
  </w:num>
  <w:num w:numId="4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3"/>
  </w:num>
  <w:num w:numId="51">
    <w:abstractNumId w:val="55"/>
  </w:num>
  <w:num w:numId="52">
    <w:abstractNumId w:val="71"/>
  </w:num>
  <w:num w:numId="53">
    <w:abstractNumId w:val="50"/>
  </w:num>
  <w:num w:numId="54">
    <w:abstractNumId w:val="4"/>
  </w:num>
  <w:num w:numId="55">
    <w:abstractNumId w:val="61"/>
  </w:num>
  <w:num w:numId="56">
    <w:abstractNumId w:val="59"/>
  </w:num>
  <w:num w:numId="57">
    <w:abstractNumId w:val="65"/>
  </w:num>
  <w:num w:numId="58">
    <w:abstractNumId w:val="28"/>
  </w:num>
  <w:num w:numId="59">
    <w:abstractNumId w:val="46"/>
  </w:num>
  <w:num w:numId="60">
    <w:abstractNumId w:val="68"/>
  </w:num>
  <w:num w:numId="61">
    <w:abstractNumId w:val="47"/>
  </w:num>
  <w:num w:numId="62">
    <w:abstractNumId w:val="79"/>
  </w:num>
  <w:num w:numId="63">
    <w:abstractNumId w:val="52"/>
  </w:num>
  <w:num w:numId="64">
    <w:abstractNumId w:val="77"/>
  </w:num>
  <w:num w:numId="65">
    <w:abstractNumId w:val="76"/>
  </w:num>
  <w:num w:numId="66">
    <w:abstractNumId w:val="51"/>
  </w:num>
  <w:num w:numId="67">
    <w:abstractNumId w:val="56"/>
  </w:num>
  <w:num w:numId="68">
    <w:abstractNumId w:val="34"/>
  </w:num>
  <w:num w:numId="69">
    <w:abstractNumId w:val="5"/>
  </w:num>
  <w:num w:numId="70">
    <w:abstractNumId w:val="11"/>
  </w:num>
  <w:num w:numId="71">
    <w:abstractNumId w:val="0"/>
  </w:num>
  <w:num w:numId="72">
    <w:abstractNumId w:val="49"/>
  </w:num>
  <w:num w:numId="73">
    <w:abstractNumId w:val="3"/>
  </w:num>
  <w:num w:numId="74">
    <w:abstractNumId w:val="53"/>
  </w:num>
  <w:num w:numId="75">
    <w:abstractNumId w:val="37"/>
  </w:num>
  <w:num w:numId="76">
    <w:abstractNumId w:val="60"/>
  </w:num>
  <w:num w:numId="77">
    <w:abstractNumId w:val="31"/>
  </w:num>
  <w:num w:numId="78">
    <w:abstractNumId w:val="36"/>
  </w:num>
  <w:num w:numId="79">
    <w:abstractNumId w:val="27"/>
  </w:num>
  <w:num w:numId="80">
    <w:abstractNumId w:val="38"/>
  </w:num>
  <w:num w:numId="81">
    <w:abstractNumId w:val="48"/>
  </w:num>
  <w:num w:numId="82">
    <w:abstractNumId w:val="41"/>
  </w:num>
  <w:num w:numId="83">
    <w:abstractNumId w:val="35"/>
  </w:num>
  <w:num w:numId="84">
    <w:abstractNumId w:val="45"/>
  </w:num>
  <w:num w:numId="85">
    <w:abstractNumId w:val="78"/>
  </w:num>
  <w:num w:numId="86">
    <w:abstractNumId w:val="80"/>
  </w:num>
  <w:num w:numId="87">
    <w:abstractNumId w:val="75"/>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
  </w:num>
  <w:num w:numId="90">
    <w:abstractNumId w:val="24"/>
  </w:num>
  <w:num w:numId="9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Q">
    <w15:presenceInfo w15:providerId="None" w15:userId="CH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bordersDoNotSurroundHeader/>
  <w:bordersDoNotSurroundFooter/>
  <w:proofState w:spelling="clean" w:grammar="clean"/>
  <w:trackRevision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D1"/>
    <w:rsid w:val="00000BD2"/>
    <w:rsid w:val="000014A0"/>
    <w:rsid w:val="00003A4C"/>
    <w:rsid w:val="00005C86"/>
    <w:rsid w:val="00006881"/>
    <w:rsid w:val="00007E03"/>
    <w:rsid w:val="00011BAA"/>
    <w:rsid w:val="00011DFE"/>
    <w:rsid w:val="0001272E"/>
    <w:rsid w:val="00012AF3"/>
    <w:rsid w:val="00016BEB"/>
    <w:rsid w:val="000171AA"/>
    <w:rsid w:val="000213E8"/>
    <w:rsid w:val="00021E58"/>
    <w:rsid w:val="00021F61"/>
    <w:rsid w:val="000220C6"/>
    <w:rsid w:val="00022AF1"/>
    <w:rsid w:val="00022AF5"/>
    <w:rsid w:val="00023816"/>
    <w:rsid w:val="00024112"/>
    <w:rsid w:val="000245AE"/>
    <w:rsid w:val="00024DE8"/>
    <w:rsid w:val="00025581"/>
    <w:rsid w:val="00026598"/>
    <w:rsid w:val="00026C1E"/>
    <w:rsid w:val="0002759E"/>
    <w:rsid w:val="00031D56"/>
    <w:rsid w:val="00032BB9"/>
    <w:rsid w:val="00033AA8"/>
    <w:rsid w:val="00034370"/>
    <w:rsid w:val="0003444B"/>
    <w:rsid w:val="000346D6"/>
    <w:rsid w:val="0003675A"/>
    <w:rsid w:val="00036E4E"/>
    <w:rsid w:val="00042929"/>
    <w:rsid w:val="0004542D"/>
    <w:rsid w:val="00045E08"/>
    <w:rsid w:val="0004788E"/>
    <w:rsid w:val="000518E0"/>
    <w:rsid w:val="000527A7"/>
    <w:rsid w:val="00053CCF"/>
    <w:rsid w:val="0005471F"/>
    <w:rsid w:val="000563B5"/>
    <w:rsid w:val="000564E1"/>
    <w:rsid w:val="00056782"/>
    <w:rsid w:val="000567AD"/>
    <w:rsid w:val="00056CB0"/>
    <w:rsid w:val="000609A7"/>
    <w:rsid w:val="00061C9A"/>
    <w:rsid w:val="000623ED"/>
    <w:rsid w:val="00063C2B"/>
    <w:rsid w:val="00065B77"/>
    <w:rsid w:val="00065CA6"/>
    <w:rsid w:val="00066F1A"/>
    <w:rsid w:val="000670CB"/>
    <w:rsid w:val="000675AB"/>
    <w:rsid w:val="00070059"/>
    <w:rsid w:val="00070B84"/>
    <w:rsid w:val="00070CAA"/>
    <w:rsid w:val="0007194E"/>
    <w:rsid w:val="0007479E"/>
    <w:rsid w:val="00076F88"/>
    <w:rsid w:val="00077237"/>
    <w:rsid w:val="000779F2"/>
    <w:rsid w:val="00077BD9"/>
    <w:rsid w:val="00077DED"/>
    <w:rsid w:val="00080C13"/>
    <w:rsid w:val="0008181C"/>
    <w:rsid w:val="00083AF3"/>
    <w:rsid w:val="00083D82"/>
    <w:rsid w:val="000840A0"/>
    <w:rsid w:val="000870FE"/>
    <w:rsid w:val="0009011B"/>
    <w:rsid w:val="00090138"/>
    <w:rsid w:val="00091355"/>
    <w:rsid w:val="0009199C"/>
    <w:rsid w:val="00092615"/>
    <w:rsid w:val="00092F46"/>
    <w:rsid w:val="000954BF"/>
    <w:rsid w:val="000959BA"/>
    <w:rsid w:val="00096BAE"/>
    <w:rsid w:val="00097A4C"/>
    <w:rsid w:val="000A1F3D"/>
    <w:rsid w:val="000A4B94"/>
    <w:rsid w:val="000A5B82"/>
    <w:rsid w:val="000A70A7"/>
    <w:rsid w:val="000B3F64"/>
    <w:rsid w:val="000B5C04"/>
    <w:rsid w:val="000B7604"/>
    <w:rsid w:val="000C0E4B"/>
    <w:rsid w:val="000C2280"/>
    <w:rsid w:val="000C2D1E"/>
    <w:rsid w:val="000C3F4D"/>
    <w:rsid w:val="000C42E5"/>
    <w:rsid w:val="000C5A4A"/>
    <w:rsid w:val="000D14F3"/>
    <w:rsid w:val="000D17F7"/>
    <w:rsid w:val="000D2166"/>
    <w:rsid w:val="000D286E"/>
    <w:rsid w:val="000D4F2C"/>
    <w:rsid w:val="000D6EF1"/>
    <w:rsid w:val="000E14F0"/>
    <w:rsid w:val="000E2E10"/>
    <w:rsid w:val="000E6009"/>
    <w:rsid w:val="000E77CB"/>
    <w:rsid w:val="000F04FA"/>
    <w:rsid w:val="000F0552"/>
    <w:rsid w:val="000F1435"/>
    <w:rsid w:val="000F3E33"/>
    <w:rsid w:val="000F45E0"/>
    <w:rsid w:val="000F4D32"/>
    <w:rsid w:val="000F67A5"/>
    <w:rsid w:val="000F7776"/>
    <w:rsid w:val="000F7CCE"/>
    <w:rsid w:val="00102354"/>
    <w:rsid w:val="00102D8F"/>
    <w:rsid w:val="00103B0E"/>
    <w:rsid w:val="00106BB2"/>
    <w:rsid w:val="00110917"/>
    <w:rsid w:val="00110F35"/>
    <w:rsid w:val="0011168A"/>
    <w:rsid w:val="001122E7"/>
    <w:rsid w:val="001124EA"/>
    <w:rsid w:val="00113001"/>
    <w:rsid w:val="001131FF"/>
    <w:rsid w:val="0011443E"/>
    <w:rsid w:val="00115BAA"/>
    <w:rsid w:val="00116D20"/>
    <w:rsid w:val="00117676"/>
    <w:rsid w:val="001176A7"/>
    <w:rsid w:val="00120AEE"/>
    <w:rsid w:val="00120C13"/>
    <w:rsid w:val="001215B9"/>
    <w:rsid w:val="00121F0E"/>
    <w:rsid w:val="0012566A"/>
    <w:rsid w:val="00133005"/>
    <w:rsid w:val="00135BDF"/>
    <w:rsid w:val="00136136"/>
    <w:rsid w:val="00136E31"/>
    <w:rsid w:val="00142723"/>
    <w:rsid w:val="001453B1"/>
    <w:rsid w:val="00146BE2"/>
    <w:rsid w:val="00147293"/>
    <w:rsid w:val="00152809"/>
    <w:rsid w:val="00156AA8"/>
    <w:rsid w:val="00157DC6"/>
    <w:rsid w:val="00160B9A"/>
    <w:rsid w:val="00163E6A"/>
    <w:rsid w:val="00165FA0"/>
    <w:rsid w:val="0016636F"/>
    <w:rsid w:val="00166738"/>
    <w:rsid w:val="001669FE"/>
    <w:rsid w:val="001672A8"/>
    <w:rsid w:val="00167A69"/>
    <w:rsid w:val="00167DAE"/>
    <w:rsid w:val="00170467"/>
    <w:rsid w:val="00171476"/>
    <w:rsid w:val="00171C86"/>
    <w:rsid w:val="00171DC6"/>
    <w:rsid w:val="0017256D"/>
    <w:rsid w:val="00172DD6"/>
    <w:rsid w:val="00176DCC"/>
    <w:rsid w:val="00176FCE"/>
    <w:rsid w:val="00182038"/>
    <w:rsid w:val="00182570"/>
    <w:rsid w:val="00183213"/>
    <w:rsid w:val="00184E85"/>
    <w:rsid w:val="0018639F"/>
    <w:rsid w:val="00186829"/>
    <w:rsid w:val="00190A32"/>
    <w:rsid w:val="00191555"/>
    <w:rsid w:val="001930D8"/>
    <w:rsid w:val="00195BCA"/>
    <w:rsid w:val="001963A2"/>
    <w:rsid w:val="0019719A"/>
    <w:rsid w:val="001A01F6"/>
    <w:rsid w:val="001A17C8"/>
    <w:rsid w:val="001A1E09"/>
    <w:rsid w:val="001A30AD"/>
    <w:rsid w:val="001A33D3"/>
    <w:rsid w:val="001A54A4"/>
    <w:rsid w:val="001A6E73"/>
    <w:rsid w:val="001B004E"/>
    <w:rsid w:val="001B0811"/>
    <w:rsid w:val="001B0DAA"/>
    <w:rsid w:val="001B0ED4"/>
    <w:rsid w:val="001B1445"/>
    <w:rsid w:val="001B2086"/>
    <w:rsid w:val="001B2CF1"/>
    <w:rsid w:val="001B2DB8"/>
    <w:rsid w:val="001B30B7"/>
    <w:rsid w:val="001B3C58"/>
    <w:rsid w:val="001B3D0E"/>
    <w:rsid w:val="001B45CE"/>
    <w:rsid w:val="001C1B51"/>
    <w:rsid w:val="001C1EAD"/>
    <w:rsid w:val="001C37CF"/>
    <w:rsid w:val="001C3B0F"/>
    <w:rsid w:val="001C5BA3"/>
    <w:rsid w:val="001C6643"/>
    <w:rsid w:val="001C6E85"/>
    <w:rsid w:val="001C7952"/>
    <w:rsid w:val="001D26BA"/>
    <w:rsid w:val="001D5417"/>
    <w:rsid w:val="001D5E80"/>
    <w:rsid w:val="001D7268"/>
    <w:rsid w:val="001E3073"/>
    <w:rsid w:val="001E5C9E"/>
    <w:rsid w:val="001E6EAE"/>
    <w:rsid w:val="001E7332"/>
    <w:rsid w:val="001F0837"/>
    <w:rsid w:val="001F227A"/>
    <w:rsid w:val="001F3C33"/>
    <w:rsid w:val="001F45F4"/>
    <w:rsid w:val="001F4D4D"/>
    <w:rsid w:val="001F5115"/>
    <w:rsid w:val="001F5D82"/>
    <w:rsid w:val="001F6A74"/>
    <w:rsid w:val="001F7410"/>
    <w:rsid w:val="001F7D30"/>
    <w:rsid w:val="001F7F4D"/>
    <w:rsid w:val="00202254"/>
    <w:rsid w:val="002059EF"/>
    <w:rsid w:val="002061AA"/>
    <w:rsid w:val="00206FE6"/>
    <w:rsid w:val="00211A54"/>
    <w:rsid w:val="00213933"/>
    <w:rsid w:val="00214351"/>
    <w:rsid w:val="00214480"/>
    <w:rsid w:val="0021574D"/>
    <w:rsid w:val="00215879"/>
    <w:rsid w:val="002158C9"/>
    <w:rsid w:val="002161C2"/>
    <w:rsid w:val="0021634D"/>
    <w:rsid w:val="002166C0"/>
    <w:rsid w:val="002166F8"/>
    <w:rsid w:val="00217425"/>
    <w:rsid w:val="0021745B"/>
    <w:rsid w:val="00220ABD"/>
    <w:rsid w:val="0022190F"/>
    <w:rsid w:val="00224C51"/>
    <w:rsid w:val="00225B5F"/>
    <w:rsid w:val="00226C2F"/>
    <w:rsid w:val="00230C29"/>
    <w:rsid w:val="002319FA"/>
    <w:rsid w:val="0023221A"/>
    <w:rsid w:val="00232263"/>
    <w:rsid w:val="002342F3"/>
    <w:rsid w:val="002349EA"/>
    <w:rsid w:val="00235308"/>
    <w:rsid w:val="00236851"/>
    <w:rsid w:val="0023796D"/>
    <w:rsid w:val="0024165F"/>
    <w:rsid w:val="00242645"/>
    <w:rsid w:val="0024304C"/>
    <w:rsid w:val="00247F1F"/>
    <w:rsid w:val="002520D7"/>
    <w:rsid w:val="00252217"/>
    <w:rsid w:val="002522C4"/>
    <w:rsid w:val="0025284C"/>
    <w:rsid w:val="002536D5"/>
    <w:rsid w:val="002549F7"/>
    <w:rsid w:val="00254A64"/>
    <w:rsid w:val="0025588A"/>
    <w:rsid w:val="00255A20"/>
    <w:rsid w:val="002566E3"/>
    <w:rsid w:val="002567FD"/>
    <w:rsid w:val="00256BFE"/>
    <w:rsid w:val="00257474"/>
    <w:rsid w:val="0026021A"/>
    <w:rsid w:val="00260224"/>
    <w:rsid w:val="002610F9"/>
    <w:rsid w:val="00261C65"/>
    <w:rsid w:val="00261D91"/>
    <w:rsid w:val="00262239"/>
    <w:rsid w:val="002622BD"/>
    <w:rsid w:val="002637C6"/>
    <w:rsid w:val="00265694"/>
    <w:rsid w:val="0026704B"/>
    <w:rsid w:val="0026735E"/>
    <w:rsid w:val="002721BC"/>
    <w:rsid w:val="00272294"/>
    <w:rsid w:val="002746C3"/>
    <w:rsid w:val="00275F19"/>
    <w:rsid w:val="0028124A"/>
    <w:rsid w:val="0028267F"/>
    <w:rsid w:val="00287FE0"/>
    <w:rsid w:val="002903A4"/>
    <w:rsid w:val="002903FC"/>
    <w:rsid w:val="002944E4"/>
    <w:rsid w:val="00294CC0"/>
    <w:rsid w:val="00294CEA"/>
    <w:rsid w:val="00295D8D"/>
    <w:rsid w:val="00295FD4"/>
    <w:rsid w:val="00297DC6"/>
    <w:rsid w:val="00297FFC"/>
    <w:rsid w:val="002A24FC"/>
    <w:rsid w:val="002A43DC"/>
    <w:rsid w:val="002A56CD"/>
    <w:rsid w:val="002A5A0A"/>
    <w:rsid w:val="002A67C7"/>
    <w:rsid w:val="002A6DB2"/>
    <w:rsid w:val="002A6E0C"/>
    <w:rsid w:val="002B179E"/>
    <w:rsid w:val="002B4045"/>
    <w:rsid w:val="002B537D"/>
    <w:rsid w:val="002B5CE4"/>
    <w:rsid w:val="002C05CD"/>
    <w:rsid w:val="002C0C7B"/>
    <w:rsid w:val="002C227D"/>
    <w:rsid w:val="002C22D9"/>
    <w:rsid w:val="002C2EDE"/>
    <w:rsid w:val="002C31C4"/>
    <w:rsid w:val="002C3FE7"/>
    <w:rsid w:val="002C44F0"/>
    <w:rsid w:val="002C4EFE"/>
    <w:rsid w:val="002C5294"/>
    <w:rsid w:val="002C5551"/>
    <w:rsid w:val="002C7F10"/>
    <w:rsid w:val="002D3181"/>
    <w:rsid w:val="002D4DBC"/>
    <w:rsid w:val="002D5001"/>
    <w:rsid w:val="002D501D"/>
    <w:rsid w:val="002E3524"/>
    <w:rsid w:val="002F1491"/>
    <w:rsid w:val="002F15D2"/>
    <w:rsid w:val="002F1973"/>
    <w:rsid w:val="002F2B17"/>
    <w:rsid w:val="002F3041"/>
    <w:rsid w:val="002F338D"/>
    <w:rsid w:val="002F4BE0"/>
    <w:rsid w:val="002F7952"/>
    <w:rsid w:val="002F7CD0"/>
    <w:rsid w:val="003012B5"/>
    <w:rsid w:val="00301B8D"/>
    <w:rsid w:val="0030212D"/>
    <w:rsid w:val="00302A30"/>
    <w:rsid w:val="00306559"/>
    <w:rsid w:val="00306FD0"/>
    <w:rsid w:val="00311196"/>
    <w:rsid w:val="003117C7"/>
    <w:rsid w:val="00314019"/>
    <w:rsid w:val="003153B4"/>
    <w:rsid w:val="00317A9A"/>
    <w:rsid w:val="00323499"/>
    <w:rsid w:val="0032433A"/>
    <w:rsid w:val="00326688"/>
    <w:rsid w:val="00327063"/>
    <w:rsid w:val="0032729C"/>
    <w:rsid w:val="00332854"/>
    <w:rsid w:val="00333179"/>
    <w:rsid w:val="00333B5E"/>
    <w:rsid w:val="00335AC2"/>
    <w:rsid w:val="003364AD"/>
    <w:rsid w:val="003369C2"/>
    <w:rsid w:val="00337724"/>
    <w:rsid w:val="00340069"/>
    <w:rsid w:val="00340FA4"/>
    <w:rsid w:val="003438E5"/>
    <w:rsid w:val="00343B53"/>
    <w:rsid w:val="003443D1"/>
    <w:rsid w:val="003444C2"/>
    <w:rsid w:val="00347DE9"/>
    <w:rsid w:val="0035000B"/>
    <w:rsid w:val="003503FA"/>
    <w:rsid w:val="00351072"/>
    <w:rsid w:val="00351A27"/>
    <w:rsid w:val="00351DBC"/>
    <w:rsid w:val="00354837"/>
    <w:rsid w:val="00354AE0"/>
    <w:rsid w:val="00355BAD"/>
    <w:rsid w:val="00356864"/>
    <w:rsid w:val="00357EF8"/>
    <w:rsid w:val="003619A5"/>
    <w:rsid w:val="003625C6"/>
    <w:rsid w:val="00362D61"/>
    <w:rsid w:val="003652C3"/>
    <w:rsid w:val="0036710C"/>
    <w:rsid w:val="003705EF"/>
    <w:rsid w:val="00370D13"/>
    <w:rsid w:val="00371EE7"/>
    <w:rsid w:val="0037287F"/>
    <w:rsid w:val="003739D2"/>
    <w:rsid w:val="00373F49"/>
    <w:rsid w:val="00374BE4"/>
    <w:rsid w:val="0038030E"/>
    <w:rsid w:val="00380CEE"/>
    <w:rsid w:val="003827A0"/>
    <w:rsid w:val="00382955"/>
    <w:rsid w:val="00384C95"/>
    <w:rsid w:val="00384E5F"/>
    <w:rsid w:val="003850F4"/>
    <w:rsid w:val="00386BEA"/>
    <w:rsid w:val="00386C97"/>
    <w:rsid w:val="00386F20"/>
    <w:rsid w:val="00387D1C"/>
    <w:rsid w:val="0039101B"/>
    <w:rsid w:val="00391BAE"/>
    <w:rsid w:val="00392742"/>
    <w:rsid w:val="00392F14"/>
    <w:rsid w:val="00393ED4"/>
    <w:rsid w:val="00394FF9"/>
    <w:rsid w:val="00395346"/>
    <w:rsid w:val="00395A32"/>
    <w:rsid w:val="00395C3C"/>
    <w:rsid w:val="00396F49"/>
    <w:rsid w:val="003A0231"/>
    <w:rsid w:val="003A2BE0"/>
    <w:rsid w:val="003A33E6"/>
    <w:rsid w:val="003A45C5"/>
    <w:rsid w:val="003A54DD"/>
    <w:rsid w:val="003A6FD4"/>
    <w:rsid w:val="003A7E10"/>
    <w:rsid w:val="003B1070"/>
    <w:rsid w:val="003B11C6"/>
    <w:rsid w:val="003B1542"/>
    <w:rsid w:val="003B6A8E"/>
    <w:rsid w:val="003B780D"/>
    <w:rsid w:val="003B7F0A"/>
    <w:rsid w:val="003C4632"/>
    <w:rsid w:val="003C4EE6"/>
    <w:rsid w:val="003C744B"/>
    <w:rsid w:val="003C7CCE"/>
    <w:rsid w:val="003D1C95"/>
    <w:rsid w:val="003D440F"/>
    <w:rsid w:val="003D4A0C"/>
    <w:rsid w:val="003D78A1"/>
    <w:rsid w:val="003E0073"/>
    <w:rsid w:val="003E01A7"/>
    <w:rsid w:val="003E0298"/>
    <w:rsid w:val="003E074C"/>
    <w:rsid w:val="003E137F"/>
    <w:rsid w:val="003E273A"/>
    <w:rsid w:val="003E52EA"/>
    <w:rsid w:val="003E6351"/>
    <w:rsid w:val="003F0597"/>
    <w:rsid w:val="003F1683"/>
    <w:rsid w:val="003F317D"/>
    <w:rsid w:val="003F588A"/>
    <w:rsid w:val="003F5A1E"/>
    <w:rsid w:val="003F6B32"/>
    <w:rsid w:val="003F79D0"/>
    <w:rsid w:val="004025B1"/>
    <w:rsid w:val="00403378"/>
    <w:rsid w:val="00403409"/>
    <w:rsid w:val="004058EB"/>
    <w:rsid w:val="00405FEA"/>
    <w:rsid w:val="0040693B"/>
    <w:rsid w:val="00406C3A"/>
    <w:rsid w:val="00407A4E"/>
    <w:rsid w:val="0041375B"/>
    <w:rsid w:val="00413EE4"/>
    <w:rsid w:val="00414035"/>
    <w:rsid w:val="00416B17"/>
    <w:rsid w:val="0041716E"/>
    <w:rsid w:val="00421AAF"/>
    <w:rsid w:val="00421B20"/>
    <w:rsid w:val="004236FC"/>
    <w:rsid w:val="00424A71"/>
    <w:rsid w:val="00424D75"/>
    <w:rsid w:val="004262D7"/>
    <w:rsid w:val="00427258"/>
    <w:rsid w:val="0042774E"/>
    <w:rsid w:val="00431B69"/>
    <w:rsid w:val="00431E3E"/>
    <w:rsid w:val="00431FF2"/>
    <w:rsid w:val="00435035"/>
    <w:rsid w:val="004350EB"/>
    <w:rsid w:val="00440371"/>
    <w:rsid w:val="0044201A"/>
    <w:rsid w:val="0045000F"/>
    <w:rsid w:val="00452815"/>
    <w:rsid w:val="004535C3"/>
    <w:rsid w:val="00453F2A"/>
    <w:rsid w:val="00457566"/>
    <w:rsid w:val="00460F6D"/>
    <w:rsid w:val="004626D0"/>
    <w:rsid w:val="00464A9B"/>
    <w:rsid w:val="0046586B"/>
    <w:rsid w:val="00466151"/>
    <w:rsid w:val="00467EEE"/>
    <w:rsid w:val="0047143C"/>
    <w:rsid w:val="004716E8"/>
    <w:rsid w:val="00473807"/>
    <w:rsid w:val="00473F8F"/>
    <w:rsid w:val="0047563D"/>
    <w:rsid w:val="00476B45"/>
    <w:rsid w:val="00477E83"/>
    <w:rsid w:val="00481401"/>
    <w:rsid w:val="004832D7"/>
    <w:rsid w:val="0048534F"/>
    <w:rsid w:val="00486213"/>
    <w:rsid w:val="0048633B"/>
    <w:rsid w:val="00486F65"/>
    <w:rsid w:val="00490161"/>
    <w:rsid w:val="00494749"/>
    <w:rsid w:val="00494C74"/>
    <w:rsid w:val="004A0312"/>
    <w:rsid w:val="004A2BA1"/>
    <w:rsid w:val="004A34F0"/>
    <w:rsid w:val="004A3F97"/>
    <w:rsid w:val="004B0882"/>
    <w:rsid w:val="004B0B94"/>
    <w:rsid w:val="004B2C4E"/>
    <w:rsid w:val="004B3A80"/>
    <w:rsid w:val="004B52D7"/>
    <w:rsid w:val="004B59B2"/>
    <w:rsid w:val="004B684E"/>
    <w:rsid w:val="004B6EC4"/>
    <w:rsid w:val="004C0AF6"/>
    <w:rsid w:val="004C0B5E"/>
    <w:rsid w:val="004C0E0F"/>
    <w:rsid w:val="004C1D9B"/>
    <w:rsid w:val="004C1E6C"/>
    <w:rsid w:val="004C4EDC"/>
    <w:rsid w:val="004C6257"/>
    <w:rsid w:val="004C64E9"/>
    <w:rsid w:val="004C6D3A"/>
    <w:rsid w:val="004C6EFD"/>
    <w:rsid w:val="004C785A"/>
    <w:rsid w:val="004C7A9D"/>
    <w:rsid w:val="004C7AB2"/>
    <w:rsid w:val="004D0BF1"/>
    <w:rsid w:val="004D1FD9"/>
    <w:rsid w:val="004D2431"/>
    <w:rsid w:val="004D35E1"/>
    <w:rsid w:val="004D495C"/>
    <w:rsid w:val="004D5533"/>
    <w:rsid w:val="004D74AF"/>
    <w:rsid w:val="004E0C3D"/>
    <w:rsid w:val="004E19DA"/>
    <w:rsid w:val="004E1FBD"/>
    <w:rsid w:val="004E3235"/>
    <w:rsid w:val="004E3355"/>
    <w:rsid w:val="004E3370"/>
    <w:rsid w:val="004E3A85"/>
    <w:rsid w:val="004E74C4"/>
    <w:rsid w:val="004E7ED4"/>
    <w:rsid w:val="004F1360"/>
    <w:rsid w:val="004F332E"/>
    <w:rsid w:val="004F6882"/>
    <w:rsid w:val="0050145F"/>
    <w:rsid w:val="005029C5"/>
    <w:rsid w:val="00502A67"/>
    <w:rsid w:val="005039AA"/>
    <w:rsid w:val="00505676"/>
    <w:rsid w:val="005064B6"/>
    <w:rsid w:val="00506821"/>
    <w:rsid w:val="0050760D"/>
    <w:rsid w:val="0051042C"/>
    <w:rsid w:val="00511135"/>
    <w:rsid w:val="00512284"/>
    <w:rsid w:val="0051286C"/>
    <w:rsid w:val="00512F7E"/>
    <w:rsid w:val="00513D13"/>
    <w:rsid w:val="0051575F"/>
    <w:rsid w:val="0051638C"/>
    <w:rsid w:val="005202BD"/>
    <w:rsid w:val="005208D7"/>
    <w:rsid w:val="00520E03"/>
    <w:rsid w:val="00522D53"/>
    <w:rsid w:val="005243F7"/>
    <w:rsid w:val="005247D9"/>
    <w:rsid w:val="00525AFE"/>
    <w:rsid w:val="00526703"/>
    <w:rsid w:val="00526A06"/>
    <w:rsid w:val="00527DAA"/>
    <w:rsid w:val="00534412"/>
    <w:rsid w:val="00534DEF"/>
    <w:rsid w:val="005362AC"/>
    <w:rsid w:val="00536A00"/>
    <w:rsid w:val="00542EBA"/>
    <w:rsid w:val="00545AF1"/>
    <w:rsid w:val="00550F3F"/>
    <w:rsid w:val="00552F99"/>
    <w:rsid w:val="00553C78"/>
    <w:rsid w:val="00555284"/>
    <w:rsid w:val="0055552D"/>
    <w:rsid w:val="005566AA"/>
    <w:rsid w:val="005568C4"/>
    <w:rsid w:val="00556952"/>
    <w:rsid w:val="005635B9"/>
    <w:rsid w:val="00564213"/>
    <w:rsid w:val="005645B1"/>
    <w:rsid w:val="0056525B"/>
    <w:rsid w:val="00565C43"/>
    <w:rsid w:val="005725BE"/>
    <w:rsid w:val="00572C6A"/>
    <w:rsid w:val="00580117"/>
    <w:rsid w:val="00581721"/>
    <w:rsid w:val="005822C3"/>
    <w:rsid w:val="00582631"/>
    <w:rsid w:val="005826BC"/>
    <w:rsid w:val="00582DAF"/>
    <w:rsid w:val="00582FDB"/>
    <w:rsid w:val="005853C9"/>
    <w:rsid w:val="00586B12"/>
    <w:rsid w:val="00586E3A"/>
    <w:rsid w:val="00587F5A"/>
    <w:rsid w:val="00590773"/>
    <w:rsid w:val="00590BD8"/>
    <w:rsid w:val="00591387"/>
    <w:rsid w:val="00593E40"/>
    <w:rsid w:val="0059552A"/>
    <w:rsid w:val="00595903"/>
    <w:rsid w:val="00595B70"/>
    <w:rsid w:val="00596153"/>
    <w:rsid w:val="005A07EA"/>
    <w:rsid w:val="005A0B82"/>
    <w:rsid w:val="005A2A2D"/>
    <w:rsid w:val="005A4A81"/>
    <w:rsid w:val="005A5F11"/>
    <w:rsid w:val="005A6596"/>
    <w:rsid w:val="005A754F"/>
    <w:rsid w:val="005A76D8"/>
    <w:rsid w:val="005B06BD"/>
    <w:rsid w:val="005B173C"/>
    <w:rsid w:val="005B17BA"/>
    <w:rsid w:val="005B31A1"/>
    <w:rsid w:val="005B4168"/>
    <w:rsid w:val="005B557D"/>
    <w:rsid w:val="005B578B"/>
    <w:rsid w:val="005C0C13"/>
    <w:rsid w:val="005C0D92"/>
    <w:rsid w:val="005C0E58"/>
    <w:rsid w:val="005C229B"/>
    <w:rsid w:val="005C236C"/>
    <w:rsid w:val="005C2F90"/>
    <w:rsid w:val="005C3A59"/>
    <w:rsid w:val="005C425A"/>
    <w:rsid w:val="005C508D"/>
    <w:rsid w:val="005C5C31"/>
    <w:rsid w:val="005C73AB"/>
    <w:rsid w:val="005D27BB"/>
    <w:rsid w:val="005D422A"/>
    <w:rsid w:val="005D53BC"/>
    <w:rsid w:val="005D754D"/>
    <w:rsid w:val="005D788D"/>
    <w:rsid w:val="005E05FA"/>
    <w:rsid w:val="005E18FF"/>
    <w:rsid w:val="005E237F"/>
    <w:rsid w:val="005E498C"/>
    <w:rsid w:val="005E4B21"/>
    <w:rsid w:val="005E6E5B"/>
    <w:rsid w:val="005E7C9D"/>
    <w:rsid w:val="005F03C8"/>
    <w:rsid w:val="005F100D"/>
    <w:rsid w:val="005F118C"/>
    <w:rsid w:val="005F25FB"/>
    <w:rsid w:val="005F369D"/>
    <w:rsid w:val="005F3CB4"/>
    <w:rsid w:val="005F573F"/>
    <w:rsid w:val="005F7D0A"/>
    <w:rsid w:val="0060017E"/>
    <w:rsid w:val="0060378D"/>
    <w:rsid w:val="006042FF"/>
    <w:rsid w:val="00604439"/>
    <w:rsid w:val="00605183"/>
    <w:rsid w:val="006062B6"/>
    <w:rsid w:val="00610001"/>
    <w:rsid w:val="0061098A"/>
    <w:rsid w:val="00610F5F"/>
    <w:rsid w:val="0061351D"/>
    <w:rsid w:val="00614A7C"/>
    <w:rsid w:val="00615CC7"/>
    <w:rsid w:val="00616763"/>
    <w:rsid w:val="006202F9"/>
    <w:rsid w:val="00620F5A"/>
    <w:rsid w:val="00621ABF"/>
    <w:rsid w:val="00621B77"/>
    <w:rsid w:val="006220E0"/>
    <w:rsid w:val="00623EA8"/>
    <w:rsid w:val="00624909"/>
    <w:rsid w:val="00625210"/>
    <w:rsid w:val="006256A1"/>
    <w:rsid w:val="00626C72"/>
    <w:rsid w:val="006305A9"/>
    <w:rsid w:val="00630FCB"/>
    <w:rsid w:val="006330CC"/>
    <w:rsid w:val="006331B8"/>
    <w:rsid w:val="00635B76"/>
    <w:rsid w:val="006419D3"/>
    <w:rsid w:val="0064211D"/>
    <w:rsid w:val="0064244B"/>
    <w:rsid w:val="0064533A"/>
    <w:rsid w:val="0064591C"/>
    <w:rsid w:val="00645CB1"/>
    <w:rsid w:val="00646442"/>
    <w:rsid w:val="00646B3C"/>
    <w:rsid w:val="006479A1"/>
    <w:rsid w:val="00651BEC"/>
    <w:rsid w:val="00652E49"/>
    <w:rsid w:val="006535FE"/>
    <w:rsid w:val="006546DF"/>
    <w:rsid w:val="00660B4F"/>
    <w:rsid w:val="00661927"/>
    <w:rsid w:val="00661936"/>
    <w:rsid w:val="00662FAA"/>
    <w:rsid w:val="006664A4"/>
    <w:rsid w:val="00666652"/>
    <w:rsid w:val="006669BB"/>
    <w:rsid w:val="00666A76"/>
    <w:rsid w:val="006672F4"/>
    <w:rsid w:val="00671F89"/>
    <w:rsid w:val="0067382A"/>
    <w:rsid w:val="0067417A"/>
    <w:rsid w:val="00680835"/>
    <w:rsid w:val="00680B6E"/>
    <w:rsid w:val="006843A6"/>
    <w:rsid w:val="00685933"/>
    <w:rsid w:val="0068616A"/>
    <w:rsid w:val="00686AC0"/>
    <w:rsid w:val="006878D6"/>
    <w:rsid w:val="00687CD7"/>
    <w:rsid w:val="00691163"/>
    <w:rsid w:val="006913F1"/>
    <w:rsid w:val="00696EE8"/>
    <w:rsid w:val="006A0100"/>
    <w:rsid w:val="006A071E"/>
    <w:rsid w:val="006A10E8"/>
    <w:rsid w:val="006A1618"/>
    <w:rsid w:val="006A1B2A"/>
    <w:rsid w:val="006A2AF7"/>
    <w:rsid w:val="006A38CF"/>
    <w:rsid w:val="006A5CE6"/>
    <w:rsid w:val="006A6FF6"/>
    <w:rsid w:val="006A706D"/>
    <w:rsid w:val="006A70AF"/>
    <w:rsid w:val="006B28E1"/>
    <w:rsid w:val="006B3964"/>
    <w:rsid w:val="006B39F4"/>
    <w:rsid w:val="006B3B1C"/>
    <w:rsid w:val="006B59BF"/>
    <w:rsid w:val="006B6B3D"/>
    <w:rsid w:val="006B73AE"/>
    <w:rsid w:val="006B7BA5"/>
    <w:rsid w:val="006C1A27"/>
    <w:rsid w:val="006C298E"/>
    <w:rsid w:val="006C54F2"/>
    <w:rsid w:val="006C7667"/>
    <w:rsid w:val="006D0D1D"/>
    <w:rsid w:val="006D3F80"/>
    <w:rsid w:val="006D5299"/>
    <w:rsid w:val="006D58AB"/>
    <w:rsid w:val="006D7B3F"/>
    <w:rsid w:val="006E0105"/>
    <w:rsid w:val="006E3F40"/>
    <w:rsid w:val="006E756B"/>
    <w:rsid w:val="006E7631"/>
    <w:rsid w:val="006F38BC"/>
    <w:rsid w:val="006F414B"/>
    <w:rsid w:val="006F4454"/>
    <w:rsid w:val="006F4E3B"/>
    <w:rsid w:val="006F6C33"/>
    <w:rsid w:val="006F6EBE"/>
    <w:rsid w:val="0070011C"/>
    <w:rsid w:val="0070052A"/>
    <w:rsid w:val="007020B4"/>
    <w:rsid w:val="00702867"/>
    <w:rsid w:val="00704864"/>
    <w:rsid w:val="00704967"/>
    <w:rsid w:val="0071004F"/>
    <w:rsid w:val="0071082A"/>
    <w:rsid w:val="007113BE"/>
    <w:rsid w:val="0071148B"/>
    <w:rsid w:val="00711C00"/>
    <w:rsid w:val="00713D3C"/>
    <w:rsid w:val="00717262"/>
    <w:rsid w:val="0072056A"/>
    <w:rsid w:val="0072080F"/>
    <w:rsid w:val="007211DD"/>
    <w:rsid w:val="007249DF"/>
    <w:rsid w:val="00725C8E"/>
    <w:rsid w:val="0072753F"/>
    <w:rsid w:val="00730CFB"/>
    <w:rsid w:val="00734EDE"/>
    <w:rsid w:val="00734F93"/>
    <w:rsid w:val="007355D7"/>
    <w:rsid w:val="00735E95"/>
    <w:rsid w:val="00737C1F"/>
    <w:rsid w:val="0074260C"/>
    <w:rsid w:val="00742E92"/>
    <w:rsid w:val="0074503D"/>
    <w:rsid w:val="0075023F"/>
    <w:rsid w:val="0075250F"/>
    <w:rsid w:val="007537A1"/>
    <w:rsid w:val="0075427B"/>
    <w:rsid w:val="00756162"/>
    <w:rsid w:val="00757407"/>
    <w:rsid w:val="007579BA"/>
    <w:rsid w:val="00761E07"/>
    <w:rsid w:val="007628F0"/>
    <w:rsid w:val="0076311E"/>
    <w:rsid w:val="007634EA"/>
    <w:rsid w:val="00764EB4"/>
    <w:rsid w:val="00772F29"/>
    <w:rsid w:val="00772F7E"/>
    <w:rsid w:val="00775CBC"/>
    <w:rsid w:val="00777E41"/>
    <w:rsid w:val="00780441"/>
    <w:rsid w:val="00780B98"/>
    <w:rsid w:val="007812B1"/>
    <w:rsid w:val="00782DCA"/>
    <w:rsid w:val="0078413D"/>
    <w:rsid w:val="00784C74"/>
    <w:rsid w:val="00785CFA"/>
    <w:rsid w:val="00785EF9"/>
    <w:rsid w:val="00787ADA"/>
    <w:rsid w:val="0079176B"/>
    <w:rsid w:val="007A1F20"/>
    <w:rsid w:val="007A308F"/>
    <w:rsid w:val="007A59D8"/>
    <w:rsid w:val="007A59E7"/>
    <w:rsid w:val="007A6DEB"/>
    <w:rsid w:val="007B02C4"/>
    <w:rsid w:val="007B096B"/>
    <w:rsid w:val="007B12F9"/>
    <w:rsid w:val="007B14E1"/>
    <w:rsid w:val="007B2526"/>
    <w:rsid w:val="007B2A2D"/>
    <w:rsid w:val="007B74C1"/>
    <w:rsid w:val="007C0830"/>
    <w:rsid w:val="007C0E26"/>
    <w:rsid w:val="007D0A51"/>
    <w:rsid w:val="007D290D"/>
    <w:rsid w:val="007D2F04"/>
    <w:rsid w:val="007D507E"/>
    <w:rsid w:val="007D53A7"/>
    <w:rsid w:val="007D735C"/>
    <w:rsid w:val="007D742F"/>
    <w:rsid w:val="007D7CE4"/>
    <w:rsid w:val="007E156A"/>
    <w:rsid w:val="007E4162"/>
    <w:rsid w:val="007E5710"/>
    <w:rsid w:val="007E6851"/>
    <w:rsid w:val="007F0744"/>
    <w:rsid w:val="007F341F"/>
    <w:rsid w:val="007F65C7"/>
    <w:rsid w:val="007F69C3"/>
    <w:rsid w:val="007F6F6A"/>
    <w:rsid w:val="007F79BA"/>
    <w:rsid w:val="00806598"/>
    <w:rsid w:val="008068ED"/>
    <w:rsid w:val="00812AB5"/>
    <w:rsid w:val="00813242"/>
    <w:rsid w:val="00814B1E"/>
    <w:rsid w:val="00820108"/>
    <w:rsid w:val="00820EE7"/>
    <w:rsid w:val="00821BB6"/>
    <w:rsid w:val="00821C84"/>
    <w:rsid w:val="008278E9"/>
    <w:rsid w:val="00830251"/>
    <w:rsid w:val="00832B43"/>
    <w:rsid w:val="00832E7B"/>
    <w:rsid w:val="00832F56"/>
    <w:rsid w:val="00837D9B"/>
    <w:rsid w:val="00840014"/>
    <w:rsid w:val="00840D4A"/>
    <w:rsid w:val="0084241D"/>
    <w:rsid w:val="008460AA"/>
    <w:rsid w:val="00846DD5"/>
    <w:rsid w:val="00847CE0"/>
    <w:rsid w:val="00847F4C"/>
    <w:rsid w:val="0085166F"/>
    <w:rsid w:val="00851E8C"/>
    <w:rsid w:val="00852568"/>
    <w:rsid w:val="008548D2"/>
    <w:rsid w:val="00855AFB"/>
    <w:rsid w:val="00856104"/>
    <w:rsid w:val="00857CF0"/>
    <w:rsid w:val="00860884"/>
    <w:rsid w:val="00861804"/>
    <w:rsid w:val="00863084"/>
    <w:rsid w:val="00864A64"/>
    <w:rsid w:val="0086737B"/>
    <w:rsid w:val="00870336"/>
    <w:rsid w:val="00874FC0"/>
    <w:rsid w:val="0087549A"/>
    <w:rsid w:val="00876ECC"/>
    <w:rsid w:val="00877EBD"/>
    <w:rsid w:val="008816D0"/>
    <w:rsid w:val="0088430E"/>
    <w:rsid w:val="00885DC4"/>
    <w:rsid w:val="00885ECB"/>
    <w:rsid w:val="00891D37"/>
    <w:rsid w:val="008922CB"/>
    <w:rsid w:val="008927B5"/>
    <w:rsid w:val="00892AE3"/>
    <w:rsid w:val="0089548C"/>
    <w:rsid w:val="00895816"/>
    <w:rsid w:val="00897B6B"/>
    <w:rsid w:val="008A110D"/>
    <w:rsid w:val="008A1F5B"/>
    <w:rsid w:val="008A3F33"/>
    <w:rsid w:val="008A48FF"/>
    <w:rsid w:val="008A62AB"/>
    <w:rsid w:val="008A7276"/>
    <w:rsid w:val="008B04C1"/>
    <w:rsid w:val="008B0623"/>
    <w:rsid w:val="008B0A99"/>
    <w:rsid w:val="008B0DE0"/>
    <w:rsid w:val="008B3AA9"/>
    <w:rsid w:val="008B441E"/>
    <w:rsid w:val="008B7C2F"/>
    <w:rsid w:val="008C00E7"/>
    <w:rsid w:val="008C6E72"/>
    <w:rsid w:val="008D0A0F"/>
    <w:rsid w:val="008D23DC"/>
    <w:rsid w:val="008D2504"/>
    <w:rsid w:val="008D2846"/>
    <w:rsid w:val="008D29BF"/>
    <w:rsid w:val="008D35D6"/>
    <w:rsid w:val="008D35F3"/>
    <w:rsid w:val="008D478D"/>
    <w:rsid w:val="008D6E7C"/>
    <w:rsid w:val="008D778B"/>
    <w:rsid w:val="008D798D"/>
    <w:rsid w:val="008E1C9E"/>
    <w:rsid w:val="008E2378"/>
    <w:rsid w:val="008E2433"/>
    <w:rsid w:val="008E290D"/>
    <w:rsid w:val="008E2952"/>
    <w:rsid w:val="008E32EA"/>
    <w:rsid w:val="008E571D"/>
    <w:rsid w:val="008E7538"/>
    <w:rsid w:val="008F0F0D"/>
    <w:rsid w:val="008F1069"/>
    <w:rsid w:val="008F19A8"/>
    <w:rsid w:val="008F30DF"/>
    <w:rsid w:val="008F6227"/>
    <w:rsid w:val="00900E52"/>
    <w:rsid w:val="00903CC9"/>
    <w:rsid w:val="00903F55"/>
    <w:rsid w:val="0090560B"/>
    <w:rsid w:val="00906082"/>
    <w:rsid w:val="00907DFE"/>
    <w:rsid w:val="00912687"/>
    <w:rsid w:val="00912A78"/>
    <w:rsid w:val="00916081"/>
    <w:rsid w:val="00917663"/>
    <w:rsid w:val="009176B7"/>
    <w:rsid w:val="009204FC"/>
    <w:rsid w:val="00922A85"/>
    <w:rsid w:val="00922D51"/>
    <w:rsid w:val="00925B41"/>
    <w:rsid w:val="00926714"/>
    <w:rsid w:val="0092700A"/>
    <w:rsid w:val="0093009B"/>
    <w:rsid w:val="00930248"/>
    <w:rsid w:val="00930FE7"/>
    <w:rsid w:val="009323A0"/>
    <w:rsid w:val="009335C1"/>
    <w:rsid w:val="0093494C"/>
    <w:rsid w:val="0093672E"/>
    <w:rsid w:val="009400FF"/>
    <w:rsid w:val="009413BB"/>
    <w:rsid w:val="009426C3"/>
    <w:rsid w:val="009444EB"/>
    <w:rsid w:val="00945879"/>
    <w:rsid w:val="00946638"/>
    <w:rsid w:val="00946663"/>
    <w:rsid w:val="00951CB6"/>
    <w:rsid w:val="00953A3D"/>
    <w:rsid w:val="00953C52"/>
    <w:rsid w:val="00953DD4"/>
    <w:rsid w:val="00955591"/>
    <w:rsid w:val="0095579B"/>
    <w:rsid w:val="00956976"/>
    <w:rsid w:val="00960234"/>
    <w:rsid w:val="0096183B"/>
    <w:rsid w:val="009644D4"/>
    <w:rsid w:val="00965D0E"/>
    <w:rsid w:val="00967552"/>
    <w:rsid w:val="00967C62"/>
    <w:rsid w:val="00972FF3"/>
    <w:rsid w:val="009731FC"/>
    <w:rsid w:val="00973460"/>
    <w:rsid w:val="00974020"/>
    <w:rsid w:val="009745B5"/>
    <w:rsid w:val="00975D5E"/>
    <w:rsid w:val="0098364D"/>
    <w:rsid w:val="009836D1"/>
    <w:rsid w:val="0098681B"/>
    <w:rsid w:val="0099307C"/>
    <w:rsid w:val="009943DC"/>
    <w:rsid w:val="00996198"/>
    <w:rsid w:val="00996877"/>
    <w:rsid w:val="00996DDD"/>
    <w:rsid w:val="009972D8"/>
    <w:rsid w:val="00997C72"/>
    <w:rsid w:val="009A01CB"/>
    <w:rsid w:val="009A2B80"/>
    <w:rsid w:val="009A2DFB"/>
    <w:rsid w:val="009A390F"/>
    <w:rsid w:val="009A4D13"/>
    <w:rsid w:val="009A6FBE"/>
    <w:rsid w:val="009A75DF"/>
    <w:rsid w:val="009A7E65"/>
    <w:rsid w:val="009B28F0"/>
    <w:rsid w:val="009B35DA"/>
    <w:rsid w:val="009B48E7"/>
    <w:rsid w:val="009B49FE"/>
    <w:rsid w:val="009B564B"/>
    <w:rsid w:val="009B5AB3"/>
    <w:rsid w:val="009B5E10"/>
    <w:rsid w:val="009B6E40"/>
    <w:rsid w:val="009C13E6"/>
    <w:rsid w:val="009C1830"/>
    <w:rsid w:val="009C4482"/>
    <w:rsid w:val="009C4BB2"/>
    <w:rsid w:val="009C74BA"/>
    <w:rsid w:val="009D0324"/>
    <w:rsid w:val="009D0791"/>
    <w:rsid w:val="009D0F49"/>
    <w:rsid w:val="009D25B1"/>
    <w:rsid w:val="009D3FF0"/>
    <w:rsid w:val="009D444A"/>
    <w:rsid w:val="009D4DD8"/>
    <w:rsid w:val="009D6A97"/>
    <w:rsid w:val="009D71BC"/>
    <w:rsid w:val="009D7943"/>
    <w:rsid w:val="009D7C35"/>
    <w:rsid w:val="009E1474"/>
    <w:rsid w:val="009E237F"/>
    <w:rsid w:val="009E2D7A"/>
    <w:rsid w:val="009E512E"/>
    <w:rsid w:val="009E5B09"/>
    <w:rsid w:val="009E6CCD"/>
    <w:rsid w:val="009F063C"/>
    <w:rsid w:val="009F25DD"/>
    <w:rsid w:val="009F4C4E"/>
    <w:rsid w:val="009F585D"/>
    <w:rsid w:val="009F71B4"/>
    <w:rsid w:val="009F7FBE"/>
    <w:rsid w:val="00A00E01"/>
    <w:rsid w:val="00A01F8F"/>
    <w:rsid w:val="00A03602"/>
    <w:rsid w:val="00A04985"/>
    <w:rsid w:val="00A04FF2"/>
    <w:rsid w:val="00A0510A"/>
    <w:rsid w:val="00A0647A"/>
    <w:rsid w:val="00A07532"/>
    <w:rsid w:val="00A10BA9"/>
    <w:rsid w:val="00A11381"/>
    <w:rsid w:val="00A11C17"/>
    <w:rsid w:val="00A12D90"/>
    <w:rsid w:val="00A13B2C"/>
    <w:rsid w:val="00A14E41"/>
    <w:rsid w:val="00A15440"/>
    <w:rsid w:val="00A16C95"/>
    <w:rsid w:val="00A200BB"/>
    <w:rsid w:val="00A20677"/>
    <w:rsid w:val="00A206F7"/>
    <w:rsid w:val="00A20853"/>
    <w:rsid w:val="00A21EAF"/>
    <w:rsid w:val="00A26EC0"/>
    <w:rsid w:val="00A30271"/>
    <w:rsid w:val="00A30A32"/>
    <w:rsid w:val="00A31A0C"/>
    <w:rsid w:val="00A327C3"/>
    <w:rsid w:val="00A35751"/>
    <w:rsid w:val="00A35FAB"/>
    <w:rsid w:val="00A365F0"/>
    <w:rsid w:val="00A36A5F"/>
    <w:rsid w:val="00A36BB9"/>
    <w:rsid w:val="00A36BE9"/>
    <w:rsid w:val="00A40404"/>
    <w:rsid w:val="00A420EC"/>
    <w:rsid w:val="00A4246C"/>
    <w:rsid w:val="00A42CC8"/>
    <w:rsid w:val="00A44C3C"/>
    <w:rsid w:val="00A46E59"/>
    <w:rsid w:val="00A5058B"/>
    <w:rsid w:val="00A511AA"/>
    <w:rsid w:val="00A5134B"/>
    <w:rsid w:val="00A51A86"/>
    <w:rsid w:val="00A5240B"/>
    <w:rsid w:val="00A52D2F"/>
    <w:rsid w:val="00A534B6"/>
    <w:rsid w:val="00A546AD"/>
    <w:rsid w:val="00A5511E"/>
    <w:rsid w:val="00A57B24"/>
    <w:rsid w:val="00A62EB5"/>
    <w:rsid w:val="00A634F9"/>
    <w:rsid w:val="00A639EE"/>
    <w:rsid w:val="00A719B5"/>
    <w:rsid w:val="00A72479"/>
    <w:rsid w:val="00A738D3"/>
    <w:rsid w:val="00A73D15"/>
    <w:rsid w:val="00A74E53"/>
    <w:rsid w:val="00A76BF8"/>
    <w:rsid w:val="00A777F4"/>
    <w:rsid w:val="00A80C8B"/>
    <w:rsid w:val="00A81F83"/>
    <w:rsid w:val="00A8420C"/>
    <w:rsid w:val="00A84BE4"/>
    <w:rsid w:val="00A855B7"/>
    <w:rsid w:val="00A859D0"/>
    <w:rsid w:val="00A867A5"/>
    <w:rsid w:val="00A904B9"/>
    <w:rsid w:val="00A90B94"/>
    <w:rsid w:val="00A910AF"/>
    <w:rsid w:val="00A93996"/>
    <w:rsid w:val="00A94915"/>
    <w:rsid w:val="00A96683"/>
    <w:rsid w:val="00A97B43"/>
    <w:rsid w:val="00A97CEF"/>
    <w:rsid w:val="00AA25CD"/>
    <w:rsid w:val="00AA32A0"/>
    <w:rsid w:val="00AA36FF"/>
    <w:rsid w:val="00AA6C38"/>
    <w:rsid w:val="00AA7EFB"/>
    <w:rsid w:val="00AB0880"/>
    <w:rsid w:val="00AB1BF9"/>
    <w:rsid w:val="00AB2FCA"/>
    <w:rsid w:val="00AB425E"/>
    <w:rsid w:val="00AB73EB"/>
    <w:rsid w:val="00AC0019"/>
    <w:rsid w:val="00AC0664"/>
    <w:rsid w:val="00AC0978"/>
    <w:rsid w:val="00AC272A"/>
    <w:rsid w:val="00AC3922"/>
    <w:rsid w:val="00AC5D5C"/>
    <w:rsid w:val="00AC67F3"/>
    <w:rsid w:val="00AC687F"/>
    <w:rsid w:val="00AC7CE5"/>
    <w:rsid w:val="00AD2980"/>
    <w:rsid w:val="00AD2ECC"/>
    <w:rsid w:val="00AD35F2"/>
    <w:rsid w:val="00AD50DD"/>
    <w:rsid w:val="00AE2012"/>
    <w:rsid w:val="00AE4098"/>
    <w:rsid w:val="00AE53DA"/>
    <w:rsid w:val="00AE567A"/>
    <w:rsid w:val="00AE5764"/>
    <w:rsid w:val="00AE580F"/>
    <w:rsid w:val="00AE60C3"/>
    <w:rsid w:val="00AE69E6"/>
    <w:rsid w:val="00AF23DF"/>
    <w:rsid w:val="00AF2A3A"/>
    <w:rsid w:val="00AF33D0"/>
    <w:rsid w:val="00AF3D87"/>
    <w:rsid w:val="00AF3E78"/>
    <w:rsid w:val="00AF43E2"/>
    <w:rsid w:val="00AF45E5"/>
    <w:rsid w:val="00AF53A0"/>
    <w:rsid w:val="00AF6DB1"/>
    <w:rsid w:val="00AF75B2"/>
    <w:rsid w:val="00B000B4"/>
    <w:rsid w:val="00B03FC4"/>
    <w:rsid w:val="00B054AE"/>
    <w:rsid w:val="00B05FA1"/>
    <w:rsid w:val="00B07948"/>
    <w:rsid w:val="00B10B2B"/>
    <w:rsid w:val="00B10CEC"/>
    <w:rsid w:val="00B113B1"/>
    <w:rsid w:val="00B12676"/>
    <w:rsid w:val="00B1351C"/>
    <w:rsid w:val="00B14CC8"/>
    <w:rsid w:val="00B14E25"/>
    <w:rsid w:val="00B21E9F"/>
    <w:rsid w:val="00B25513"/>
    <w:rsid w:val="00B25E38"/>
    <w:rsid w:val="00B269BC"/>
    <w:rsid w:val="00B30E81"/>
    <w:rsid w:val="00B316E7"/>
    <w:rsid w:val="00B342CE"/>
    <w:rsid w:val="00B34822"/>
    <w:rsid w:val="00B3669F"/>
    <w:rsid w:val="00B37090"/>
    <w:rsid w:val="00B40C1A"/>
    <w:rsid w:val="00B41413"/>
    <w:rsid w:val="00B424D0"/>
    <w:rsid w:val="00B4282F"/>
    <w:rsid w:val="00B4547F"/>
    <w:rsid w:val="00B46D00"/>
    <w:rsid w:val="00B50ED1"/>
    <w:rsid w:val="00B51ABB"/>
    <w:rsid w:val="00B53205"/>
    <w:rsid w:val="00B537EF"/>
    <w:rsid w:val="00B541DB"/>
    <w:rsid w:val="00B55555"/>
    <w:rsid w:val="00B56508"/>
    <w:rsid w:val="00B638AC"/>
    <w:rsid w:val="00B640FC"/>
    <w:rsid w:val="00B65844"/>
    <w:rsid w:val="00B65D19"/>
    <w:rsid w:val="00B66D56"/>
    <w:rsid w:val="00B709AF"/>
    <w:rsid w:val="00B729F4"/>
    <w:rsid w:val="00B7575B"/>
    <w:rsid w:val="00B76517"/>
    <w:rsid w:val="00B77CD9"/>
    <w:rsid w:val="00B809F6"/>
    <w:rsid w:val="00B81576"/>
    <w:rsid w:val="00B81CB1"/>
    <w:rsid w:val="00B8273E"/>
    <w:rsid w:val="00B84D4B"/>
    <w:rsid w:val="00B87867"/>
    <w:rsid w:val="00B90EE1"/>
    <w:rsid w:val="00B93B28"/>
    <w:rsid w:val="00B944E3"/>
    <w:rsid w:val="00B95A2D"/>
    <w:rsid w:val="00B95E27"/>
    <w:rsid w:val="00B97539"/>
    <w:rsid w:val="00BA28A3"/>
    <w:rsid w:val="00BA28E3"/>
    <w:rsid w:val="00BA3463"/>
    <w:rsid w:val="00BA371A"/>
    <w:rsid w:val="00BA4452"/>
    <w:rsid w:val="00BA49FF"/>
    <w:rsid w:val="00BA662D"/>
    <w:rsid w:val="00BB01C1"/>
    <w:rsid w:val="00BB1824"/>
    <w:rsid w:val="00BB2401"/>
    <w:rsid w:val="00BB5245"/>
    <w:rsid w:val="00BC014C"/>
    <w:rsid w:val="00BC4F63"/>
    <w:rsid w:val="00BC51E9"/>
    <w:rsid w:val="00BC55FD"/>
    <w:rsid w:val="00BC6C45"/>
    <w:rsid w:val="00BC72E7"/>
    <w:rsid w:val="00BC7FE8"/>
    <w:rsid w:val="00BD1BAF"/>
    <w:rsid w:val="00BD21E5"/>
    <w:rsid w:val="00BD2C8B"/>
    <w:rsid w:val="00BD2E79"/>
    <w:rsid w:val="00BD4838"/>
    <w:rsid w:val="00BD74CF"/>
    <w:rsid w:val="00BD7F72"/>
    <w:rsid w:val="00BE0797"/>
    <w:rsid w:val="00BE0C46"/>
    <w:rsid w:val="00BE0D38"/>
    <w:rsid w:val="00BE0DC2"/>
    <w:rsid w:val="00BE1E52"/>
    <w:rsid w:val="00BE2BE5"/>
    <w:rsid w:val="00BE3135"/>
    <w:rsid w:val="00BE422B"/>
    <w:rsid w:val="00BF166F"/>
    <w:rsid w:val="00BF2936"/>
    <w:rsid w:val="00BF3080"/>
    <w:rsid w:val="00BF39F9"/>
    <w:rsid w:val="00BF4800"/>
    <w:rsid w:val="00BF4B33"/>
    <w:rsid w:val="00BF58D5"/>
    <w:rsid w:val="00BF7DFA"/>
    <w:rsid w:val="00C00501"/>
    <w:rsid w:val="00C008E8"/>
    <w:rsid w:val="00C01685"/>
    <w:rsid w:val="00C01A59"/>
    <w:rsid w:val="00C02CC8"/>
    <w:rsid w:val="00C02EB7"/>
    <w:rsid w:val="00C03B70"/>
    <w:rsid w:val="00C06755"/>
    <w:rsid w:val="00C13D08"/>
    <w:rsid w:val="00C1586C"/>
    <w:rsid w:val="00C15EF7"/>
    <w:rsid w:val="00C1632C"/>
    <w:rsid w:val="00C23045"/>
    <w:rsid w:val="00C2387B"/>
    <w:rsid w:val="00C23EBB"/>
    <w:rsid w:val="00C2417F"/>
    <w:rsid w:val="00C24FBC"/>
    <w:rsid w:val="00C259FF"/>
    <w:rsid w:val="00C26B16"/>
    <w:rsid w:val="00C306D2"/>
    <w:rsid w:val="00C30789"/>
    <w:rsid w:val="00C33245"/>
    <w:rsid w:val="00C3378D"/>
    <w:rsid w:val="00C342EA"/>
    <w:rsid w:val="00C3431F"/>
    <w:rsid w:val="00C355F5"/>
    <w:rsid w:val="00C37981"/>
    <w:rsid w:val="00C4503B"/>
    <w:rsid w:val="00C5014F"/>
    <w:rsid w:val="00C50B84"/>
    <w:rsid w:val="00C53312"/>
    <w:rsid w:val="00C6059F"/>
    <w:rsid w:val="00C6170A"/>
    <w:rsid w:val="00C6227C"/>
    <w:rsid w:val="00C62CD2"/>
    <w:rsid w:val="00C6306A"/>
    <w:rsid w:val="00C63383"/>
    <w:rsid w:val="00C63598"/>
    <w:rsid w:val="00C63B4D"/>
    <w:rsid w:val="00C67019"/>
    <w:rsid w:val="00C71BE0"/>
    <w:rsid w:val="00C75B58"/>
    <w:rsid w:val="00C75C65"/>
    <w:rsid w:val="00C77D9D"/>
    <w:rsid w:val="00C81171"/>
    <w:rsid w:val="00C82643"/>
    <w:rsid w:val="00C8285B"/>
    <w:rsid w:val="00C8597D"/>
    <w:rsid w:val="00C85F30"/>
    <w:rsid w:val="00C924A1"/>
    <w:rsid w:val="00C92D76"/>
    <w:rsid w:val="00C97DFC"/>
    <w:rsid w:val="00CA0C29"/>
    <w:rsid w:val="00CA10E4"/>
    <w:rsid w:val="00CA5C8A"/>
    <w:rsid w:val="00CA6CFE"/>
    <w:rsid w:val="00CB05F5"/>
    <w:rsid w:val="00CB17E2"/>
    <w:rsid w:val="00CB392D"/>
    <w:rsid w:val="00CB3C08"/>
    <w:rsid w:val="00CB5F44"/>
    <w:rsid w:val="00CB6D4E"/>
    <w:rsid w:val="00CB6FBE"/>
    <w:rsid w:val="00CB76FB"/>
    <w:rsid w:val="00CC12DF"/>
    <w:rsid w:val="00CC4612"/>
    <w:rsid w:val="00CC4AD3"/>
    <w:rsid w:val="00CC5CA0"/>
    <w:rsid w:val="00CC7DFB"/>
    <w:rsid w:val="00CD14C6"/>
    <w:rsid w:val="00CD28B6"/>
    <w:rsid w:val="00CD65A8"/>
    <w:rsid w:val="00CD6AF4"/>
    <w:rsid w:val="00CD7482"/>
    <w:rsid w:val="00CD7ABA"/>
    <w:rsid w:val="00CE0FB1"/>
    <w:rsid w:val="00CE411C"/>
    <w:rsid w:val="00CE71A3"/>
    <w:rsid w:val="00CF175A"/>
    <w:rsid w:val="00CF17A7"/>
    <w:rsid w:val="00CF219A"/>
    <w:rsid w:val="00CF29B6"/>
    <w:rsid w:val="00CF4675"/>
    <w:rsid w:val="00CF5D00"/>
    <w:rsid w:val="00D003D0"/>
    <w:rsid w:val="00D00E9E"/>
    <w:rsid w:val="00D00F6C"/>
    <w:rsid w:val="00D01054"/>
    <w:rsid w:val="00D01F1F"/>
    <w:rsid w:val="00D02A60"/>
    <w:rsid w:val="00D02B90"/>
    <w:rsid w:val="00D02FED"/>
    <w:rsid w:val="00D0499B"/>
    <w:rsid w:val="00D05D3C"/>
    <w:rsid w:val="00D104EE"/>
    <w:rsid w:val="00D10D29"/>
    <w:rsid w:val="00D119DD"/>
    <w:rsid w:val="00D11FEC"/>
    <w:rsid w:val="00D141E9"/>
    <w:rsid w:val="00D20BBB"/>
    <w:rsid w:val="00D21A7C"/>
    <w:rsid w:val="00D21CAB"/>
    <w:rsid w:val="00D25267"/>
    <w:rsid w:val="00D25313"/>
    <w:rsid w:val="00D26161"/>
    <w:rsid w:val="00D26E6A"/>
    <w:rsid w:val="00D31C1B"/>
    <w:rsid w:val="00D34940"/>
    <w:rsid w:val="00D37C54"/>
    <w:rsid w:val="00D37EB5"/>
    <w:rsid w:val="00D40F9B"/>
    <w:rsid w:val="00D41219"/>
    <w:rsid w:val="00D426E8"/>
    <w:rsid w:val="00D45D14"/>
    <w:rsid w:val="00D508A4"/>
    <w:rsid w:val="00D508AD"/>
    <w:rsid w:val="00D53E16"/>
    <w:rsid w:val="00D5674E"/>
    <w:rsid w:val="00D61B05"/>
    <w:rsid w:val="00D62AA6"/>
    <w:rsid w:val="00D6333D"/>
    <w:rsid w:val="00D633C6"/>
    <w:rsid w:val="00D6399A"/>
    <w:rsid w:val="00D63DF9"/>
    <w:rsid w:val="00D6418F"/>
    <w:rsid w:val="00D661D2"/>
    <w:rsid w:val="00D66ADD"/>
    <w:rsid w:val="00D678FC"/>
    <w:rsid w:val="00D70C81"/>
    <w:rsid w:val="00D713A9"/>
    <w:rsid w:val="00D71A08"/>
    <w:rsid w:val="00D76C57"/>
    <w:rsid w:val="00D81E06"/>
    <w:rsid w:val="00D82060"/>
    <w:rsid w:val="00D867B5"/>
    <w:rsid w:val="00D90B48"/>
    <w:rsid w:val="00D913F9"/>
    <w:rsid w:val="00D952B2"/>
    <w:rsid w:val="00D95D6B"/>
    <w:rsid w:val="00DA22AF"/>
    <w:rsid w:val="00DA551A"/>
    <w:rsid w:val="00DA6BB9"/>
    <w:rsid w:val="00DB0DC9"/>
    <w:rsid w:val="00DB49D7"/>
    <w:rsid w:val="00DB5D68"/>
    <w:rsid w:val="00DC0B92"/>
    <w:rsid w:val="00DC0DE0"/>
    <w:rsid w:val="00DC2A68"/>
    <w:rsid w:val="00DC2D4D"/>
    <w:rsid w:val="00DC3F19"/>
    <w:rsid w:val="00DC5B0C"/>
    <w:rsid w:val="00DC7669"/>
    <w:rsid w:val="00DC77B6"/>
    <w:rsid w:val="00DC78D1"/>
    <w:rsid w:val="00DD05E7"/>
    <w:rsid w:val="00DD16C6"/>
    <w:rsid w:val="00DD3D67"/>
    <w:rsid w:val="00DD5AD4"/>
    <w:rsid w:val="00DD786C"/>
    <w:rsid w:val="00DD7B7E"/>
    <w:rsid w:val="00DD7E60"/>
    <w:rsid w:val="00DE0009"/>
    <w:rsid w:val="00DE1894"/>
    <w:rsid w:val="00DE19B5"/>
    <w:rsid w:val="00DE1BDA"/>
    <w:rsid w:val="00DE2919"/>
    <w:rsid w:val="00DE3CB9"/>
    <w:rsid w:val="00DE4918"/>
    <w:rsid w:val="00DE7A30"/>
    <w:rsid w:val="00DE7ADD"/>
    <w:rsid w:val="00DE7EC9"/>
    <w:rsid w:val="00DF174D"/>
    <w:rsid w:val="00DF17F7"/>
    <w:rsid w:val="00DF221F"/>
    <w:rsid w:val="00DF5A8A"/>
    <w:rsid w:val="00DF6BA5"/>
    <w:rsid w:val="00DF6D2E"/>
    <w:rsid w:val="00E000D4"/>
    <w:rsid w:val="00E0075C"/>
    <w:rsid w:val="00E00A38"/>
    <w:rsid w:val="00E00AF2"/>
    <w:rsid w:val="00E029CF"/>
    <w:rsid w:val="00E03CB5"/>
    <w:rsid w:val="00E07756"/>
    <w:rsid w:val="00E105DB"/>
    <w:rsid w:val="00E12795"/>
    <w:rsid w:val="00E127F3"/>
    <w:rsid w:val="00E12935"/>
    <w:rsid w:val="00E12DBB"/>
    <w:rsid w:val="00E14559"/>
    <w:rsid w:val="00E149AC"/>
    <w:rsid w:val="00E163B4"/>
    <w:rsid w:val="00E164C6"/>
    <w:rsid w:val="00E16CFC"/>
    <w:rsid w:val="00E17202"/>
    <w:rsid w:val="00E17DE8"/>
    <w:rsid w:val="00E209CE"/>
    <w:rsid w:val="00E222FC"/>
    <w:rsid w:val="00E22AF7"/>
    <w:rsid w:val="00E22E29"/>
    <w:rsid w:val="00E236B2"/>
    <w:rsid w:val="00E26048"/>
    <w:rsid w:val="00E260E2"/>
    <w:rsid w:val="00E2639C"/>
    <w:rsid w:val="00E3160E"/>
    <w:rsid w:val="00E3226E"/>
    <w:rsid w:val="00E32AE6"/>
    <w:rsid w:val="00E33BEA"/>
    <w:rsid w:val="00E34394"/>
    <w:rsid w:val="00E345E9"/>
    <w:rsid w:val="00E354C3"/>
    <w:rsid w:val="00E36BD0"/>
    <w:rsid w:val="00E36E52"/>
    <w:rsid w:val="00E37326"/>
    <w:rsid w:val="00E409ED"/>
    <w:rsid w:val="00E4181A"/>
    <w:rsid w:val="00E441FA"/>
    <w:rsid w:val="00E449F1"/>
    <w:rsid w:val="00E46A97"/>
    <w:rsid w:val="00E50AE6"/>
    <w:rsid w:val="00E52F51"/>
    <w:rsid w:val="00E538E3"/>
    <w:rsid w:val="00E54696"/>
    <w:rsid w:val="00E5483E"/>
    <w:rsid w:val="00E54BF6"/>
    <w:rsid w:val="00E55540"/>
    <w:rsid w:val="00E559FB"/>
    <w:rsid w:val="00E55BD9"/>
    <w:rsid w:val="00E56BE6"/>
    <w:rsid w:val="00E57F0F"/>
    <w:rsid w:val="00E60CAB"/>
    <w:rsid w:val="00E61F77"/>
    <w:rsid w:val="00E62C87"/>
    <w:rsid w:val="00E64435"/>
    <w:rsid w:val="00E65988"/>
    <w:rsid w:val="00E65BB5"/>
    <w:rsid w:val="00E660C3"/>
    <w:rsid w:val="00E66C8B"/>
    <w:rsid w:val="00E67015"/>
    <w:rsid w:val="00E67C93"/>
    <w:rsid w:val="00E71857"/>
    <w:rsid w:val="00E71948"/>
    <w:rsid w:val="00E72063"/>
    <w:rsid w:val="00E725D5"/>
    <w:rsid w:val="00E73445"/>
    <w:rsid w:val="00E7451A"/>
    <w:rsid w:val="00E74F30"/>
    <w:rsid w:val="00E75259"/>
    <w:rsid w:val="00E76C7A"/>
    <w:rsid w:val="00E82866"/>
    <w:rsid w:val="00E85090"/>
    <w:rsid w:val="00E86E95"/>
    <w:rsid w:val="00E87464"/>
    <w:rsid w:val="00E911E4"/>
    <w:rsid w:val="00E93C3F"/>
    <w:rsid w:val="00E949F6"/>
    <w:rsid w:val="00E96A8E"/>
    <w:rsid w:val="00EA0FC4"/>
    <w:rsid w:val="00EA1F72"/>
    <w:rsid w:val="00EA3E0B"/>
    <w:rsid w:val="00EA540A"/>
    <w:rsid w:val="00EA550D"/>
    <w:rsid w:val="00EA5F9B"/>
    <w:rsid w:val="00EA6151"/>
    <w:rsid w:val="00EA6487"/>
    <w:rsid w:val="00EB1AF8"/>
    <w:rsid w:val="00EB2D95"/>
    <w:rsid w:val="00EB3ADD"/>
    <w:rsid w:val="00EB6719"/>
    <w:rsid w:val="00EB69D7"/>
    <w:rsid w:val="00EB7E80"/>
    <w:rsid w:val="00EC22AC"/>
    <w:rsid w:val="00EC32B8"/>
    <w:rsid w:val="00EC33F7"/>
    <w:rsid w:val="00EC4659"/>
    <w:rsid w:val="00EC5DFD"/>
    <w:rsid w:val="00EC66B3"/>
    <w:rsid w:val="00EC6D78"/>
    <w:rsid w:val="00ED2C56"/>
    <w:rsid w:val="00ED3876"/>
    <w:rsid w:val="00ED6D16"/>
    <w:rsid w:val="00ED7F6C"/>
    <w:rsid w:val="00EE0320"/>
    <w:rsid w:val="00EE218E"/>
    <w:rsid w:val="00EE22F3"/>
    <w:rsid w:val="00EE24AA"/>
    <w:rsid w:val="00EE648D"/>
    <w:rsid w:val="00EE71F1"/>
    <w:rsid w:val="00EF1F29"/>
    <w:rsid w:val="00EF255F"/>
    <w:rsid w:val="00EF3342"/>
    <w:rsid w:val="00EF375A"/>
    <w:rsid w:val="00EF424F"/>
    <w:rsid w:val="00EF4F5C"/>
    <w:rsid w:val="00EF6BFB"/>
    <w:rsid w:val="00EF72E1"/>
    <w:rsid w:val="00F0024B"/>
    <w:rsid w:val="00F02B4F"/>
    <w:rsid w:val="00F0330F"/>
    <w:rsid w:val="00F10322"/>
    <w:rsid w:val="00F10736"/>
    <w:rsid w:val="00F10D68"/>
    <w:rsid w:val="00F12A5F"/>
    <w:rsid w:val="00F14603"/>
    <w:rsid w:val="00F146BF"/>
    <w:rsid w:val="00F14A1E"/>
    <w:rsid w:val="00F150EB"/>
    <w:rsid w:val="00F173AB"/>
    <w:rsid w:val="00F20666"/>
    <w:rsid w:val="00F21905"/>
    <w:rsid w:val="00F22B9B"/>
    <w:rsid w:val="00F23FE2"/>
    <w:rsid w:val="00F27D3D"/>
    <w:rsid w:val="00F30B06"/>
    <w:rsid w:val="00F31BCD"/>
    <w:rsid w:val="00F32333"/>
    <w:rsid w:val="00F3245A"/>
    <w:rsid w:val="00F3279C"/>
    <w:rsid w:val="00F32E7E"/>
    <w:rsid w:val="00F33B62"/>
    <w:rsid w:val="00F34CDB"/>
    <w:rsid w:val="00F35EF5"/>
    <w:rsid w:val="00F36B5D"/>
    <w:rsid w:val="00F36F92"/>
    <w:rsid w:val="00F41E99"/>
    <w:rsid w:val="00F4229D"/>
    <w:rsid w:val="00F46B37"/>
    <w:rsid w:val="00F506D6"/>
    <w:rsid w:val="00F518E4"/>
    <w:rsid w:val="00F51D84"/>
    <w:rsid w:val="00F55448"/>
    <w:rsid w:val="00F56EC1"/>
    <w:rsid w:val="00F577DC"/>
    <w:rsid w:val="00F612EC"/>
    <w:rsid w:val="00F61CAC"/>
    <w:rsid w:val="00F635B1"/>
    <w:rsid w:val="00F66133"/>
    <w:rsid w:val="00F674B5"/>
    <w:rsid w:val="00F70EFA"/>
    <w:rsid w:val="00F711E3"/>
    <w:rsid w:val="00F72950"/>
    <w:rsid w:val="00F72B9B"/>
    <w:rsid w:val="00F80E27"/>
    <w:rsid w:val="00F83629"/>
    <w:rsid w:val="00F8454C"/>
    <w:rsid w:val="00F845E1"/>
    <w:rsid w:val="00F853C7"/>
    <w:rsid w:val="00F8567A"/>
    <w:rsid w:val="00F908DD"/>
    <w:rsid w:val="00F92BEE"/>
    <w:rsid w:val="00F92E0E"/>
    <w:rsid w:val="00F940F1"/>
    <w:rsid w:val="00F944FA"/>
    <w:rsid w:val="00F95064"/>
    <w:rsid w:val="00FA01D1"/>
    <w:rsid w:val="00FA0488"/>
    <w:rsid w:val="00FA10CB"/>
    <w:rsid w:val="00FA13A7"/>
    <w:rsid w:val="00FA2C21"/>
    <w:rsid w:val="00FA2C47"/>
    <w:rsid w:val="00FA4302"/>
    <w:rsid w:val="00FA5CD9"/>
    <w:rsid w:val="00FA6A44"/>
    <w:rsid w:val="00FA70B1"/>
    <w:rsid w:val="00FB3917"/>
    <w:rsid w:val="00FB45DC"/>
    <w:rsid w:val="00FC2D48"/>
    <w:rsid w:val="00FC5E22"/>
    <w:rsid w:val="00FC7908"/>
    <w:rsid w:val="00FD32BD"/>
    <w:rsid w:val="00FD32BE"/>
    <w:rsid w:val="00FD3F74"/>
    <w:rsid w:val="00FD64A5"/>
    <w:rsid w:val="00FD6994"/>
    <w:rsid w:val="00FD7155"/>
    <w:rsid w:val="00FD715C"/>
    <w:rsid w:val="00FE21A3"/>
    <w:rsid w:val="00FE2737"/>
    <w:rsid w:val="00FE2A50"/>
    <w:rsid w:val="00FE2D02"/>
    <w:rsid w:val="00FE3851"/>
    <w:rsid w:val="00FE3A8A"/>
    <w:rsid w:val="00FE4133"/>
    <w:rsid w:val="00FE5476"/>
    <w:rsid w:val="00FF198D"/>
    <w:rsid w:val="00FF1FEB"/>
    <w:rsid w:val="00FF24C3"/>
    <w:rsid w:val="00FF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A0510"/>
  <w15:chartTrackingRefBased/>
  <w15:docId w15:val="{ADBE19F3-DBC4-4C96-ACAC-823B55E9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5C229B"/>
    <w:pPr>
      <w:widowControl w:val="0"/>
      <w:jc w:val="both"/>
    </w:pPr>
    <w:rPr>
      <w:rFonts w:ascii="Times New Roman" w:hAnsi="Times New Roman"/>
    </w:rPr>
  </w:style>
  <w:style w:type="paragraph" w:styleId="1">
    <w:name w:val="heading 1"/>
    <w:basedOn w:val="a0"/>
    <w:next w:val="a0"/>
    <w:link w:val="10"/>
    <w:uiPriority w:val="9"/>
    <w:qFormat/>
    <w:rsid w:val="00CC4AD3"/>
    <w:pPr>
      <w:keepNext/>
      <w:keepLines/>
      <w:numPr>
        <w:numId w:val="90"/>
      </w:numPr>
      <w:spacing w:before="340" w:after="330" w:line="578" w:lineRule="auto"/>
      <w:outlineLvl w:val="0"/>
    </w:pPr>
    <w:rPr>
      <w:b/>
      <w:bCs/>
      <w:kern w:val="44"/>
      <w:sz w:val="36"/>
      <w:szCs w:val="44"/>
    </w:rPr>
  </w:style>
  <w:style w:type="paragraph" w:styleId="2">
    <w:name w:val="heading 2"/>
    <w:basedOn w:val="a0"/>
    <w:next w:val="a0"/>
    <w:link w:val="20"/>
    <w:uiPriority w:val="9"/>
    <w:unhideWhenUsed/>
    <w:qFormat/>
    <w:rsid w:val="00885ECB"/>
    <w:pPr>
      <w:keepNext/>
      <w:keepLines/>
      <w:numPr>
        <w:ilvl w:val="1"/>
        <w:numId w:val="90"/>
      </w:numPr>
      <w:spacing w:before="260" w:after="260" w:line="416" w:lineRule="auto"/>
      <w:outlineLvl w:val="1"/>
    </w:pPr>
    <w:rPr>
      <w:rFonts w:eastAsiaTheme="majorEastAsia" w:cs="Times New Roman"/>
      <w:b/>
      <w:bCs/>
      <w:sz w:val="32"/>
      <w:szCs w:val="32"/>
    </w:rPr>
  </w:style>
  <w:style w:type="paragraph" w:styleId="3">
    <w:name w:val="heading 3"/>
    <w:basedOn w:val="a0"/>
    <w:next w:val="a0"/>
    <w:link w:val="30"/>
    <w:uiPriority w:val="9"/>
    <w:unhideWhenUsed/>
    <w:qFormat/>
    <w:rsid w:val="0023796D"/>
    <w:pPr>
      <w:keepNext/>
      <w:keepLines/>
      <w:numPr>
        <w:ilvl w:val="2"/>
        <w:numId w:val="90"/>
      </w:numPr>
      <w:spacing w:before="260" w:after="260" w:line="416" w:lineRule="auto"/>
      <w:outlineLvl w:val="2"/>
    </w:pPr>
    <w:rPr>
      <w:b/>
      <w:bCs/>
      <w:sz w:val="32"/>
      <w:szCs w:val="32"/>
    </w:rPr>
  </w:style>
  <w:style w:type="paragraph" w:styleId="4">
    <w:name w:val="heading 4"/>
    <w:basedOn w:val="a0"/>
    <w:next w:val="a0"/>
    <w:link w:val="40"/>
    <w:uiPriority w:val="9"/>
    <w:unhideWhenUsed/>
    <w:qFormat/>
    <w:rsid w:val="00B424D0"/>
    <w:pPr>
      <w:keepNext/>
      <w:keepLines/>
      <w:numPr>
        <w:ilvl w:val="3"/>
        <w:numId w:val="90"/>
      </w:numPr>
      <w:spacing w:before="280" w:after="290" w:line="376" w:lineRule="auto"/>
      <w:outlineLvl w:val="3"/>
    </w:pPr>
    <w:rPr>
      <w:rFonts w:eastAsia="宋体" w:cstheme="majorBidi"/>
      <w:b/>
      <w:bCs/>
      <w:sz w:val="28"/>
      <w:szCs w:val="28"/>
    </w:rPr>
  </w:style>
  <w:style w:type="paragraph" w:styleId="5">
    <w:name w:val="heading 5"/>
    <w:basedOn w:val="a0"/>
    <w:next w:val="a0"/>
    <w:link w:val="50"/>
    <w:uiPriority w:val="9"/>
    <w:unhideWhenUsed/>
    <w:qFormat/>
    <w:rsid w:val="00FA10CB"/>
    <w:pPr>
      <w:keepNext/>
      <w:keepLines/>
      <w:numPr>
        <w:ilvl w:val="4"/>
        <w:numId w:val="90"/>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BF58D5"/>
    <w:pPr>
      <w:keepNext/>
      <w:keepLines/>
      <w:numPr>
        <w:ilvl w:val="5"/>
        <w:numId w:val="90"/>
      </w:numPr>
      <w:spacing w:before="240" w:after="64" w:line="320" w:lineRule="auto"/>
      <w:outlineLvl w:val="5"/>
    </w:pPr>
    <w:rPr>
      <w:rFonts w:asciiTheme="majorHAnsi" w:eastAsiaTheme="majorEastAsia" w:hAnsiTheme="majorHAnsi"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CC4AD3"/>
    <w:rPr>
      <w:rFonts w:ascii="Times New Roman" w:hAnsi="Times New Roman"/>
      <w:b/>
      <w:bCs/>
      <w:kern w:val="44"/>
      <w:sz w:val="36"/>
      <w:szCs w:val="44"/>
    </w:rPr>
  </w:style>
  <w:style w:type="character" w:customStyle="1" w:styleId="20">
    <w:name w:val="标题 2字符"/>
    <w:basedOn w:val="a1"/>
    <w:link w:val="2"/>
    <w:uiPriority w:val="9"/>
    <w:rsid w:val="00885ECB"/>
    <w:rPr>
      <w:rFonts w:ascii="Times New Roman" w:eastAsiaTheme="majorEastAsia" w:hAnsi="Times New Roman" w:cs="Times New Roman"/>
      <w:b/>
      <w:bCs/>
      <w:sz w:val="32"/>
      <w:szCs w:val="32"/>
    </w:rPr>
  </w:style>
  <w:style w:type="character" w:customStyle="1" w:styleId="30">
    <w:name w:val="标题 3字符"/>
    <w:basedOn w:val="a1"/>
    <w:link w:val="3"/>
    <w:uiPriority w:val="9"/>
    <w:rsid w:val="0023796D"/>
    <w:rPr>
      <w:b/>
      <w:bCs/>
      <w:sz w:val="32"/>
      <w:szCs w:val="32"/>
    </w:rPr>
  </w:style>
  <w:style w:type="character" w:customStyle="1" w:styleId="40">
    <w:name w:val="标题 4字符"/>
    <w:basedOn w:val="a1"/>
    <w:link w:val="4"/>
    <w:uiPriority w:val="9"/>
    <w:rsid w:val="00B424D0"/>
    <w:rPr>
      <w:rFonts w:ascii="Times New Roman" w:eastAsia="宋体" w:hAnsi="Times New Roman" w:cstheme="majorBidi"/>
      <w:b/>
      <w:bCs/>
      <w:sz w:val="28"/>
      <w:szCs w:val="28"/>
    </w:rPr>
  </w:style>
  <w:style w:type="paragraph" w:styleId="a4">
    <w:name w:val="TOC Heading"/>
    <w:basedOn w:val="1"/>
    <w:next w:val="a0"/>
    <w:uiPriority w:val="39"/>
    <w:unhideWhenUsed/>
    <w:qFormat/>
    <w:rsid w:val="00A15440"/>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0"/>
    <w:next w:val="a0"/>
    <w:autoRedefine/>
    <w:uiPriority w:val="39"/>
    <w:unhideWhenUsed/>
    <w:rsid w:val="00393ED4"/>
    <w:pPr>
      <w:tabs>
        <w:tab w:val="left" w:pos="840"/>
        <w:tab w:val="right" w:leader="dot" w:pos="8296"/>
      </w:tabs>
    </w:pPr>
  </w:style>
  <w:style w:type="paragraph" w:styleId="21">
    <w:name w:val="toc 2"/>
    <w:basedOn w:val="a0"/>
    <w:next w:val="a0"/>
    <w:autoRedefine/>
    <w:uiPriority w:val="39"/>
    <w:unhideWhenUsed/>
    <w:rsid w:val="00A15440"/>
    <w:pPr>
      <w:ind w:leftChars="200" w:left="420"/>
    </w:pPr>
  </w:style>
  <w:style w:type="paragraph" w:styleId="31">
    <w:name w:val="toc 3"/>
    <w:basedOn w:val="a0"/>
    <w:next w:val="a0"/>
    <w:autoRedefine/>
    <w:uiPriority w:val="39"/>
    <w:unhideWhenUsed/>
    <w:rsid w:val="00A15440"/>
    <w:pPr>
      <w:ind w:leftChars="400" w:left="840"/>
    </w:pPr>
  </w:style>
  <w:style w:type="character" w:styleId="a5">
    <w:name w:val="Hyperlink"/>
    <w:basedOn w:val="a1"/>
    <w:uiPriority w:val="99"/>
    <w:unhideWhenUsed/>
    <w:rsid w:val="00A15440"/>
    <w:rPr>
      <w:color w:val="0563C1" w:themeColor="hyperlink"/>
      <w:u w:val="single"/>
    </w:rPr>
  </w:style>
  <w:style w:type="paragraph" w:styleId="a6">
    <w:name w:val="Title"/>
    <w:basedOn w:val="a0"/>
    <w:next w:val="a0"/>
    <w:link w:val="a7"/>
    <w:uiPriority w:val="10"/>
    <w:qFormat/>
    <w:rsid w:val="003443D1"/>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字符"/>
    <w:basedOn w:val="a1"/>
    <w:link w:val="a6"/>
    <w:uiPriority w:val="10"/>
    <w:rsid w:val="003443D1"/>
    <w:rPr>
      <w:rFonts w:asciiTheme="majorHAnsi" w:eastAsiaTheme="majorEastAsia" w:hAnsiTheme="majorHAnsi" w:cstheme="majorBidi"/>
      <w:b/>
      <w:bCs/>
      <w:sz w:val="32"/>
      <w:szCs w:val="32"/>
    </w:rPr>
  </w:style>
  <w:style w:type="paragraph" w:styleId="a8">
    <w:name w:val="List Paragraph"/>
    <w:basedOn w:val="a0"/>
    <w:uiPriority w:val="34"/>
    <w:qFormat/>
    <w:rsid w:val="0002759E"/>
    <w:pPr>
      <w:ind w:firstLineChars="200" w:firstLine="420"/>
    </w:pPr>
  </w:style>
  <w:style w:type="table" w:styleId="a9">
    <w:name w:val="Table Grid"/>
    <w:basedOn w:val="a2"/>
    <w:uiPriority w:val="39"/>
    <w:rsid w:val="008E2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0"/>
    <w:uiPriority w:val="99"/>
    <w:semiHidden/>
    <w:unhideWhenUsed/>
    <w:rsid w:val="00F940F1"/>
    <w:pPr>
      <w:widowControl/>
      <w:spacing w:before="100" w:beforeAutospacing="1" w:after="100" w:afterAutospacing="1"/>
      <w:jc w:val="left"/>
    </w:pPr>
    <w:rPr>
      <w:rFonts w:ascii="宋体" w:eastAsia="宋体" w:hAnsi="宋体" w:cs="宋体"/>
      <w:kern w:val="0"/>
      <w:sz w:val="24"/>
      <w:szCs w:val="24"/>
    </w:rPr>
  </w:style>
  <w:style w:type="paragraph" w:styleId="ab">
    <w:name w:val="header"/>
    <w:basedOn w:val="a0"/>
    <w:link w:val="ac"/>
    <w:uiPriority w:val="99"/>
    <w:unhideWhenUsed/>
    <w:rsid w:val="006A6FF6"/>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6A6FF6"/>
    <w:rPr>
      <w:sz w:val="18"/>
      <w:szCs w:val="18"/>
    </w:rPr>
  </w:style>
  <w:style w:type="paragraph" w:styleId="ad">
    <w:name w:val="footer"/>
    <w:basedOn w:val="a0"/>
    <w:link w:val="ae"/>
    <w:uiPriority w:val="99"/>
    <w:unhideWhenUsed/>
    <w:rsid w:val="006A6FF6"/>
    <w:pPr>
      <w:tabs>
        <w:tab w:val="center" w:pos="4153"/>
        <w:tab w:val="right" w:pos="8306"/>
      </w:tabs>
      <w:snapToGrid w:val="0"/>
      <w:jc w:val="left"/>
    </w:pPr>
    <w:rPr>
      <w:sz w:val="18"/>
      <w:szCs w:val="18"/>
    </w:rPr>
  </w:style>
  <w:style w:type="character" w:customStyle="1" w:styleId="ae">
    <w:name w:val="页脚字符"/>
    <w:basedOn w:val="a1"/>
    <w:link w:val="ad"/>
    <w:uiPriority w:val="99"/>
    <w:rsid w:val="006A6FF6"/>
    <w:rPr>
      <w:sz w:val="18"/>
      <w:szCs w:val="18"/>
    </w:rPr>
  </w:style>
  <w:style w:type="character" w:customStyle="1" w:styleId="50">
    <w:name w:val="标题 5字符"/>
    <w:basedOn w:val="a1"/>
    <w:link w:val="5"/>
    <w:uiPriority w:val="9"/>
    <w:rsid w:val="00FA10CB"/>
    <w:rPr>
      <w:b/>
      <w:bCs/>
      <w:sz w:val="28"/>
      <w:szCs w:val="28"/>
    </w:rPr>
  </w:style>
  <w:style w:type="character" w:styleId="af">
    <w:name w:val="page number"/>
    <w:basedOn w:val="a1"/>
    <w:uiPriority w:val="99"/>
    <w:semiHidden/>
    <w:unhideWhenUsed/>
    <w:rsid w:val="00DD7B7E"/>
  </w:style>
  <w:style w:type="paragraph" w:styleId="af0">
    <w:name w:val="No Spacing"/>
    <w:uiPriority w:val="1"/>
    <w:qFormat/>
    <w:rsid w:val="00A74E53"/>
    <w:pPr>
      <w:widowControl w:val="0"/>
      <w:jc w:val="both"/>
    </w:pPr>
  </w:style>
  <w:style w:type="paragraph" w:styleId="HTML">
    <w:name w:val="HTML Preformatted"/>
    <w:basedOn w:val="a0"/>
    <w:link w:val="HTML0"/>
    <w:uiPriority w:val="99"/>
    <w:semiHidden/>
    <w:unhideWhenUsed/>
    <w:rsid w:val="00232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1"/>
    <w:link w:val="HTML"/>
    <w:uiPriority w:val="99"/>
    <w:semiHidden/>
    <w:rsid w:val="0023221A"/>
    <w:rPr>
      <w:rFonts w:ascii="宋体" w:eastAsia="宋体" w:hAnsi="宋体" w:cs="宋体"/>
      <w:kern w:val="0"/>
      <w:sz w:val="24"/>
      <w:szCs w:val="24"/>
    </w:rPr>
  </w:style>
  <w:style w:type="character" w:customStyle="1" w:styleId="UnresolvedMention">
    <w:name w:val="Unresolved Mention"/>
    <w:basedOn w:val="a1"/>
    <w:uiPriority w:val="99"/>
    <w:semiHidden/>
    <w:unhideWhenUsed/>
    <w:rsid w:val="004C6D3A"/>
    <w:rPr>
      <w:color w:val="605E5C"/>
      <w:shd w:val="clear" w:color="auto" w:fill="E1DFDD"/>
    </w:rPr>
  </w:style>
  <w:style w:type="character" w:styleId="af1">
    <w:name w:val="FollowedHyperlink"/>
    <w:basedOn w:val="a1"/>
    <w:uiPriority w:val="99"/>
    <w:semiHidden/>
    <w:unhideWhenUsed/>
    <w:rsid w:val="004C6D3A"/>
    <w:rPr>
      <w:color w:val="954F72" w:themeColor="followedHyperlink"/>
      <w:u w:val="single"/>
    </w:rPr>
  </w:style>
  <w:style w:type="paragraph" w:styleId="af2">
    <w:name w:val="Balloon Text"/>
    <w:basedOn w:val="a0"/>
    <w:link w:val="af3"/>
    <w:uiPriority w:val="99"/>
    <w:semiHidden/>
    <w:unhideWhenUsed/>
    <w:rsid w:val="00287FE0"/>
    <w:rPr>
      <w:rFonts w:ascii="宋体" w:eastAsia="宋体"/>
      <w:sz w:val="18"/>
      <w:szCs w:val="18"/>
    </w:rPr>
  </w:style>
  <w:style w:type="character" w:customStyle="1" w:styleId="af3">
    <w:name w:val="批注框文本字符"/>
    <w:basedOn w:val="a1"/>
    <w:link w:val="af2"/>
    <w:uiPriority w:val="99"/>
    <w:semiHidden/>
    <w:rsid w:val="00287FE0"/>
    <w:rPr>
      <w:rFonts w:ascii="宋体" w:eastAsia="宋体"/>
      <w:sz w:val="18"/>
      <w:szCs w:val="18"/>
    </w:rPr>
  </w:style>
  <w:style w:type="character" w:styleId="af4">
    <w:name w:val="annotation reference"/>
    <w:basedOn w:val="a1"/>
    <w:uiPriority w:val="99"/>
    <w:semiHidden/>
    <w:unhideWhenUsed/>
    <w:rsid w:val="0019719A"/>
    <w:rPr>
      <w:sz w:val="21"/>
      <w:szCs w:val="21"/>
    </w:rPr>
  </w:style>
  <w:style w:type="paragraph" w:styleId="af5">
    <w:name w:val="annotation text"/>
    <w:basedOn w:val="a0"/>
    <w:link w:val="af6"/>
    <w:uiPriority w:val="99"/>
    <w:semiHidden/>
    <w:unhideWhenUsed/>
    <w:rsid w:val="0019719A"/>
    <w:pPr>
      <w:jc w:val="left"/>
    </w:pPr>
  </w:style>
  <w:style w:type="character" w:customStyle="1" w:styleId="af6">
    <w:name w:val="批注文字字符"/>
    <w:basedOn w:val="a1"/>
    <w:link w:val="af5"/>
    <w:uiPriority w:val="99"/>
    <w:semiHidden/>
    <w:rsid w:val="0019719A"/>
    <w:rPr>
      <w:rFonts w:ascii="Times New Roman" w:hAnsi="Times New Roman"/>
    </w:rPr>
  </w:style>
  <w:style w:type="paragraph" w:styleId="af7">
    <w:name w:val="annotation subject"/>
    <w:basedOn w:val="af5"/>
    <w:next w:val="af5"/>
    <w:link w:val="af8"/>
    <w:uiPriority w:val="99"/>
    <w:semiHidden/>
    <w:unhideWhenUsed/>
    <w:rsid w:val="0019719A"/>
    <w:rPr>
      <w:b/>
      <w:bCs/>
    </w:rPr>
  </w:style>
  <w:style w:type="character" w:customStyle="1" w:styleId="af8">
    <w:name w:val="批注主题字符"/>
    <w:basedOn w:val="af6"/>
    <w:link w:val="af7"/>
    <w:uiPriority w:val="99"/>
    <w:semiHidden/>
    <w:rsid w:val="0019719A"/>
    <w:rPr>
      <w:rFonts w:ascii="Times New Roman" w:hAnsi="Times New Roman"/>
      <w:b/>
      <w:bCs/>
    </w:rPr>
  </w:style>
  <w:style w:type="paragraph" w:styleId="af9">
    <w:name w:val="Date"/>
    <w:basedOn w:val="a0"/>
    <w:next w:val="a0"/>
    <w:link w:val="afa"/>
    <w:uiPriority w:val="99"/>
    <w:semiHidden/>
    <w:unhideWhenUsed/>
    <w:rsid w:val="00CD6AF4"/>
    <w:pPr>
      <w:ind w:leftChars="2500" w:left="100"/>
    </w:pPr>
  </w:style>
  <w:style w:type="character" w:customStyle="1" w:styleId="afa">
    <w:name w:val="日期字符"/>
    <w:basedOn w:val="a1"/>
    <w:link w:val="af9"/>
    <w:uiPriority w:val="99"/>
    <w:semiHidden/>
    <w:rsid w:val="00CD6AF4"/>
    <w:rPr>
      <w:rFonts w:ascii="Times New Roman" w:hAnsi="Times New Roman"/>
    </w:rPr>
  </w:style>
  <w:style w:type="paragraph" w:styleId="afb">
    <w:name w:val="caption"/>
    <w:basedOn w:val="a0"/>
    <w:next w:val="a0"/>
    <w:uiPriority w:val="35"/>
    <w:unhideWhenUsed/>
    <w:qFormat/>
    <w:rsid w:val="00586E3A"/>
    <w:pPr>
      <w:jc w:val="center"/>
    </w:pPr>
    <w:rPr>
      <w:rFonts w:eastAsia="黑体" w:cstheme="majorBidi"/>
      <w:sz w:val="20"/>
      <w:szCs w:val="20"/>
    </w:rPr>
  </w:style>
  <w:style w:type="character" w:customStyle="1" w:styleId="60">
    <w:name w:val="标题 6字符"/>
    <w:basedOn w:val="a1"/>
    <w:link w:val="6"/>
    <w:uiPriority w:val="9"/>
    <w:rsid w:val="00BF58D5"/>
    <w:rPr>
      <w:rFonts w:asciiTheme="majorHAnsi" w:eastAsiaTheme="majorEastAsia" w:hAnsiTheme="majorHAnsi" w:cstheme="majorBidi"/>
      <w:b/>
      <w:bCs/>
      <w:sz w:val="24"/>
      <w:szCs w:val="24"/>
    </w:rPr>
  </w:style>
  <w:style w:type="numbering" w:customStyle="1" w:styleId="a">
    <w:name w:val="标准"/>
    <w:uiPriority w:val="99"/>
    <w:rsid w:val="002349EA"/>
    <w:pPr>
      <w:numPr>
        <w:numId w:val="89"/>
      </w:numPr>
    </w:pPr>
  </w:style>
  <w:style w:type="paragraph" w:styleId="afc">
    <w:name w:val="Subtitle"/>
    <w:basedOn w:val="a0"/>
    <w:next w:val="a0"/>
    <w:link w:val="afd"/>
    <w:uiPriority w:val="11"/>
    <w:qFormat/>
    <w:rsid w:val="00F944FA"/>
    <w:pPr>
      <w:spacing w:before="240" w:after="60" w:line="312" w:lineRule="auto"/>
      <w:jc w:val="center"/>
      <w:outlineLvl w:val="1"/>
    </w:pPr>
    <w:rPr>
      <w:rFonts w:asciiTheme="minorHAnsi" w:hAnsiTheme="minorHAnsi"/>
      <w:b/>
      <w:bCs/>
      <w:kern w:val="28"/>
      <w:sz w:val="32"/>
      <w:szCs w:val="32"/>
    </w:rPr>
  </w:style>
  <w:style w:type="character" w:customStyle="1" w:styleId="afd">
    <w:name w:val="副标题字符"/>
    <w:basedOn w:val="a1"/>
    <w:link w:val="afc"/>
    <w:uiPriority w:val="11"/>
    <w:rsid w:val="00F944FA"/>
    <w:rPr>
      <w:b/>
      <w:bCs/>
      <w:kern w:val="28"/>
      <w:sz w:val="32"/>
      <w:szCs w:val="32"/>
    </w:rPr>
  </w:style>
  <w:style w:type="paragraph" w:styleId="afe">
    <w:name w:val="Document Map"/>
    <w:basedOn w:val="a0"/>
    <w:link w:val="aff"/>
    <w:uiPriority w:val="99"/>
    <w:semiHidden/>
    <w:unhideWhenUsed/>
    <w:rsid w:val="00E60CAB"/>
    <w:rPr>
      <w:rFonts w:ascii="宋体" w:eastAsia="宋体"/>
      <w:sz w:val="24"/>
      <w:szCs w:val="24"/>
    </w:rPr>
  </w:style>
  <w:style w:type="character" w:customStyle="1" w:styleId="aff">
    <w:name w:val="文档结构图字符"/>
    <w:basedOn w:val="a1"/>
    <w:link w:val="afe"/>
    <w:uiPriority w:val="99"/>
    <w:semiHidden/>
    <w:rsid w:val="00E60CAB"/>
    <w:rPr>
      <w:rFonts w:ascii="宋体"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0642">
      <w:bodyDiv w:val="1"/>
      <w:marLeft w:val="0"/>
      <w:marRight w:val="0"/>
      <w:marTop w:val="0"/>
      <w:marBottom w:val="0"/>
      <w:divBdr>
        <w:top w:val="none" w:sz="0" w:space="0" w:color="auto"/>
        <w:left w:val="none" w:sz="0" w:space="0" w:color="auto"/>
        <w:bottom w:val="none" w:sz="0" w:space="0" w:color="auto"/>
        <w:right w:val="none" w:sz="0" w:space="0" w:color="auto"/>
      </w:divBdr>
    </w:div>
    <w:div w:id="150412268">
      <w:bodyDiv w:val="1"/>
      <w:marLeft w:val="0"/>
      <w:marRight w:val="0"/>
      <w:marTop w:val="0"/>
      <w:marBottom w:val="0"/>
      <w:divBdr>
        <w:top w:val="none" w:sz="0" w:space="0" w:color="auto"/>
        <w:left w:val="none" w:sz="0" w:space="0" w:color="auto"/>
        <w:bottom w:val="none" w:sz="0" w:space="0" w:color="auto"/>
        <w:right w:val="none" w:sz="0" w:space="0" w:color="auto"/>
      </w:divBdr>
    </w:div>
    <w:div w:id="154417906">
      <w:bodyDiv w:val="1"/>
      <w:marLeft w:val="0"/>
      <w:marRight w:val="0"/>
      <w:marTop w:val="0"/>
      <w:marBottom w:val="0"/>
      <w:divBdr>
        <w:top w:val="none" w:sz="0" w:space="0" w:color="auto"/>
        <w:left w:val="none" w:sz="0" w:space="0" w:color="auto"/>
        <w:bottom w:val="none" w:sz="0" w:space="0" w:color="auto"/>
        <w:right w:val="none" w:sz="0" w:space="0" w:color="auto"/>
      </w:divBdr>
    </w:div>
    <w:div w:id="162168349">
      <w:bodyDiv w:val="1"/>
      <w:marLeft w:val="0"/>
      <w:marRight w:val="0"/>
      <w:marTop w:val="0"/>
      <w:marBottom w:val="0"/>
      <w:divBdr>
        <w:top w:val="none" w:sz="0" w:space="0" w:color="auto"/>
        <w:left w:val="none" w:sz="0" w:space="0" w:color="auto"/>
        <w:bottom w:val="none" w:sz="0" w:space="0" w:color="auto"/>
        <w:right w:val="none" w:sz="0" w:space="0" w:color="auto"/>
      </w:divBdr>
      <w:divsChild>
        <w:div w:id="1552154917">
          <w:marLeft w:val="1080"/>
          <w:marRight w:val="0"/>
          <w:marTop w:val="100"/>
          <w:marBottom w:val="0"/>
          <w:divBdr>
            <w:top w:val="none" w:sz="0" w:space="0" w:color="auto"/>
            <w:left w:val="none" w:sz="0" w:space="0" w:color="auto"/>
            <w:bottom w:val="none" w:sz="0" w:space="0" w:color="auto"/>
            <w:right w:val="none" w:sz="0" w:space="0" w:color="auto"/>
          </w:divBdr>
        </w:div>
        <w:div w:id="762259405">
          <w:marLeft w:val="1080"/>
          <w:marRight w:val="0"/>
          <w:marTop w:val="100"/>
          <w:marBottom w:val="0"/>
          <w:divBdr>
            <w:top w:val="none" w:sz="0" w:space="0" w:color="auto"/>
            <w:left w:val="none" w:sz="0" w:space="0" w:color="auto"/>
            <w:bottom w:val="none" w:sz="0" w:space="0" w:color="auto"/>
            <w:right w:val="none" w:sz="0" w:space="0" w:color="auto"/>
          </w:divBdr>
        </w:div>
      </w:divsChild>
    </w:div>
    <w:div w:id="228154374">
      <w:bodyDiv w:val="1"/>
      <w:marLeft w:val="0"/>
      <w:marRight w:val="0"/>
      <w:marTop w:val="0"/>
      <w:marBottom w:val="0"/>
      <w:divBdr>
        <w:top w:val="none" w:sz="0" w:space="0" w:color="auto"/>
        <w:left w:val="none" w:sz="0" w:space="0" w:color="auto"/>
        <w:bottom w:val="none" w:sz="0" w:space="0" w:color="auto"/>
        <w:right w:val="none" w:sz="0" w:space="0" w:color="auto"/>
      </w:divBdr>
    </w:div>
    <w:div w:id="237132818">
      <w:bodyDiv w:val="1"/>
      <w:marLeft w:val="0"/>
      <w:marRight w:val="0"/>
      <w:marTop w:val="0"/>
      <w:marBottom w:val="0"/>
      <w:divBdr>
        <w:top w:val="none" w:sz="0" w:space="0" w:color="auto"/>
        <w:left w:val="none" w:sz="0" w:space="0" w:color="auto"/>
        <w:bottom w:val="none" w:sz="0" w:space="0" w:color="auto"/>
        <w:right w:val="none" w:sz="0" w:space="0" w:color="auto"/>
      </w:divBdr>
    </w:div>
    <w:div w:id="243422946">
      <w:bodyDiv w:val="1"/>
      <w:marLeft w:val="0"/>
      <w:marRight w:val="0"/>
      <w:marTop w:val="0"/>
      <w:marBottom w:val="0"/>
      <w:divBdr>
        <w:top w:val="none" w:sz="0" w:space="0" w:color="auto"/>
        <w:left w:val="none" w:sz="0" w:space="0" w:color="auto"/>
        <w:bottom w:val="none" w:sz="0" w:space="0" w:color="auto"/>
        <w:right w:val="none" w:sz="0" w:space="0" w:color="auto"/>
      </w:divBdr>
    </w:div>
    <w:div w:id="295987984">
      <w:bodyDiv w:val="1"/>
      <w:marLeft w:val="0"/>
      <w:marRight w:val="0"/>
      <w:marTop w:val="0"/>
      <w:marBottom w:val="0"/>
      <w:divBdr>
        <w:top w:val="none" w:sz="0" w:space="0" w:color="auto"/>
        <w:left w:val="none" w:sz="0" w:space="0" w:color="auto"/>
        <w:bottom w:val="none" w:sz="0" w:space="0" w:color="auto"/>
        <w:right w:val="none" w:sz="0" w:space="0" w:color="auto"/>
      </w:divBdr>
    </w:div>
    <w:div w:id="321735615">
      <w:bodyDiv w:val="1"/>
      <w:marLeft w:val="0"/>
      <w:marRight w:val="0"/>
      <w:marTop w:val="0"/>
      <w:marBottom w:val="0"/>
      <w:divBdr>
        <w:top w:val="none" w:sz="0" w:space="0" w:color="auto"/>
        <w:left w:val="none" w:sz="0" w:space="0" w:color="auto"/>
        <w:bottom w:val="none" w:sz="0" w:space="0" w:color="auto"/>
        <w:right w:val="none" w:sz="0" w:space="0" w:color="auto"/>
      </w:divBdr>
    </w:div>
    <w:div w:id="501357971">
      <w:bodyDiv w:val="1"/>
      <w:marLeft w:val="0"/>
      <w:marRight w:val="0"/>
      <w:marTop w:val="0"/>
      <w:marBottom w:val="0"/>
      <w:divBdr>
        <w:top w:val="none" w:sz="0" w:space="0" w:color="auto"/>
        <w:left w:val="none" w:sz="0" w:space="0" w:color="auto"/>
        <w:bottom w:val="none" w:sz="0" w:space="0" w:color="auto"/>
        <w:right w:val="none" w:sz="0" w:space="0" w:color="auto"/>
      </w:divBdr>
    </w:div>
    <w:div w:id="511384019">
      <w:bodyDiv w:val="1"/>
      <w:marLeft w:val="0"/>
      <w:marRight w:val="0"/>
      <w:marTop w:val="0"/>
      <w:marBottom w:val="0"/>
      <w:divBdr>
        <w:top w:val="none" w:sz="0" w:space="0" w:color="auto"/>
        <w:left w:val="none" w:sz="0" w:space="0" w:color="auto"/>
        <w:bottom w:val="none" w:sz="0" w:space="0" w:color="auto"/>
        <w:right w:val="none" w:sz="0" w:space="0" w:color="auto"/>
      </w:divBdr>
    </w:div>
    <w:div w:id="563029026">
      <w:bodyDiv w:val="1"/>
      <w:marLeft w:val="0"/>
      <w:marRight w:val="0"/>
      <w:marTop w:val="0"/>
      <w:marBottom w:val="0"/>
      <w:divBdr>
        <w:top w:val="none" w:sz="0" w:space="0" w:color="auto"/>
        <w:left w:val="none" w:sz="0" w:space="0" w:color="auto"/>
        <w:bottom w:val="none" w:sz="0" w:space="0" w:color="auto"/>
        <w:right w:val="none" w:sz="0" w:space="0" w:color="auto"/>
      </w:divBdr>
    </w:div>
    <w:div w:id="582223731">
      <w:bodyDiv w:val="1"/>
      <w:marLeft w:val="0"/>
      <w:marRight w:val="0"/>
      <w:marTop w:val="0"/>
      <w:marBottom w:val="0"/>
      <w:divBdr>
        <w:top w:val="none" w:sz="0" w:space="0" w:color="auto"/>
        <w:left w:val="none" w:sz="0" w:space="0" w:color="auto"/>
        <w:bottom w:val="none" w:sz="0" w:space="0" w:color="auto"/>
        <w:right w:val="none" w:sz="0" w:space="0" w:color="auto"/>
      </w:divBdr>
    </w:div>
    <w:div w:id="631058221">
      <w:bodyDiv w:val="1"/>
      <w:marLeft w:val="0"/>
      <w:marRight w:val="0"/>
      <w:marTop w:val="0"/>
      <w:marBottom w:val="0"/>
      <w:divBdr>
        <w:top w:val="none" w:sz="0" w:space="0" w:color="auto"/>
        <w:left w:val="none" w:sz="0" w:space="0" w:color="auto"/>
        <w:bottom w:val="none" w:sz="0" w:space="0" w:color="auto"/>
        <w:right w:val="none" w:sz="0" w:space="0" w:color="auto"/>
      </w:divBdr>
    </w:div>
    <w:div w:id="746877195">
      <w:bodyDiv w:val="1"/>
      <w:marLeft w:val="0"/>
      <w:marRight w:val="0"/>
      <w:marTop w:val="0"/>
      <w:marBottom w:val="0"/>
      <w:divBdr>
        <w:top w:val="none" w:sz="0" w:space="0" w:color="auto"/>
        <w:left w:val="none" w:sz="0" w:space="0" w:color="auto"/>
        <w:bottom w:val="none" w:sz="0" w:space="0" w:color="auto"/>
        <w:right w:val="none" w:sz="0" w:space="0" w:color="auto"/>
      </w:divBdr>
    </w:div>
    <w:div w:id="747389396">
      <w:bodyDiv w:val="1"/>
      <w:marLeft w:val="0"/>
      <w:marRight w:val="0"/>
      <w:marTop w:val="0"/>
      <w:marBottom w:val="0"/>
      <w:divBdr>
        <w:top w:val="none" w:sz="0" w:space="0" w:color="auto"/>
        <w:left w:val="none" w:sz="0" w:space="0" w:color="auto"/>
        <w:bottom w:val="none" w:sz="0" w:space="0" w:color="auto"/>
        <w:right w:val="none" w:sz="0" w:space="0" w:color="auto"/>
      </w:divBdr>
    </w:div>
    <w:div w:id="793790796">
      <w:bodyDiv w:val="1"/>
      <w:marLeft w:val="0"/>
      <w:marRight w:val="0"/>
      <w:marTop w:val="0"/>
      <w:marBottom w:val="0"/>
      <w:divBdr>
        <w:top w:val="none" w:sz="0" w:space="0" w:color="auto"/>
        <w:left w:val="none" w:sz="0" w:space="0" w:color="auto"/>
        <w:bottom w:val="none" w:sz="0" w:space="0" w:color="auto"/>
        <w:right w:val="none" w:sz="0" w:space="0" w:color="auto"/>
      </w:divBdr>
    </w:div>
    <w:div w:id="806163691">
      <w:bodyDiv w:val="1"/>
      <w:marLeft w:val="0"/>
      <w:marRight w:val="0"/>
      <w:marTop w:val="0"/>
      <w:marBottom w:val="0"/>
      <w:divBdr>
        <w:top w:val="none" w:sz="0" w:space="0" w:color="auto"/>
        <w:left w:val="none" w:sz="0" w:space="0" w:color="auto"/>
        <w:bottom w:val="none" w:sz="0" w:space="0" w:color="auto"/>
        <w:right w:val="none" w:sz="0" w:space="0" w:color="auto"/>
      </w:divBdr>
    </w:div>
    <w:div w:id="810681898">
      <w:bodyDiv w:val="1"/>
      <w:marLeft w:val="0"/>
      <w:marRight w:val="0"/>
      <w:marTop w:val="0"/>
      <w:marBottom w:val="0"/>
      <w:divBdr>
        <w:top w:val="none" w:sz="0" w:space="0" w:color="auto"/>
        <w:left w:val="none" w:sz="0" w:space="0" w:color="auto"/>
        <w:bottom w:val="none" w:sz="0" w:space="0" w:color="auto"/>
        <w:right w:val="none" w:sz="0" w:space="0" w:color="auto"/>
      </w:divBdr>
    </w:div>
    <w:div w:id="873418369">
      <w:bodyDiv w:val="1"/>
      <w:marLeft w:val="0"/>
      <w:marRight w:val="0"/>
      <w:marTop w:val="0"/>
      <w:marBottom w:val="0"/>
      <w:divBdr>
        <w:top w:val="none" w:sz="0" w:space="0" w:color="auto"/>
        <w:left w:val="none" w:sz="0" w:space="0" w:color="auto"/>
        <w:bottom w:val="none" w:sz="0" w:space="0" w:color="auto"/>
        <w:right w:val="none" w:sz="0" w:space="0" w:color="auto"/>
      </w:divBdr>
    </w:div>
    <w:div w:id="913009560">
      <w:bodyDiv w:val="1"/>
      <w:marLeft w:val="0"/>
      <w:marRight w:val="0"/>
      <w:marTop w:val="0"/>
      <w:marBottom w:val="0"/>
      <w:divBdr>
        <w:top w:val="none" w:sz="0" w:space="0" w:color="auto"/>
        <w:left w:val="none" w:sz="0" w:space="0" w:color="auto"/>
        <w:bottom w:val="none" w:sz="0" w:space="0" w:color="auto"/>
        <w:right w:val="none" w:sz="0" w:space="0" w:color="auto"/>
      </w:divBdr>
    </w:div>
    <w:div w:id="947389135">
      <w:bodyDiv w:val="1"/>
      <w:marLeft w:val="0"/>
      <w:marRight w:val="0"/>
      <w:marTop w:val="0"/>
      <w:marBottom w:val="0"/>
      <w:divBdr>
        <w:top w:val="none" w:sz="0" w:space="0" w:color="auto"/>
        <w:left w:val="none" w:sz="0" w:space="0" w:color="auto"/>
        <w:bottom w:val="none" w:sz="0" w:space="0" w:color="auto"/>
        <w:right w:val="none" w:sz="0" w:space="0" w:color="auto"/>
      </w:divBdr>
    </w:div>
    <w:div w:id="949245012">
      <w:bodyDiv w:val="1"/>
      <w:marLeft w:val="0"/>
      <w:marRight w:val="0"/>
      <w:marTop w:val="0"/>
      <w:marBottom w:val="0"/>
      <w:divBdr>
        <w:top w:val="none" w:sz="0" w:space="0" w:color="auto"/>
        <w:left w:val="none" w:sz="0" w:space="0" w:color="auto"/>
        <w:bottom w:val="none" w:sz="0" w:space="0" w:color="auto"/>
        <w:right w:val="none" w:sz="0" w:space="0" w:color="auto"/>
      </w:divBdr>
    </w:div>
    <w:div w:id="951209416">
      <w:bodyDiv w:val="1"/>
      <w:marLeft w:val="0"/>
      <w:marRight w:val="0"/>
      <w:marTop w:val="0"/>
      <w:marBottom w:val="0"/>
      <w:divBdr>
        <w:top w:val="none" w:sz="0" w:space="0" w:color="auto"/>
        <w:left w:val="none" w:sz="0" w:space="0" w:color="auto"/>
        <w:bottom w:val="none" w:sz="0" w:space="0" w:color="auto"/>
        <w:right w:val="none" w:sz="0" w:space="0" w:color="auto"/>
      </w:divBdr>
    </w:div>
    <w:div w:id="951787317">
      <w:bodyDiv w:val="1"/>
      <w:marLeft w:val="0"/>
      <w:marRight w:val="0"/>
      <w:marTop w:val="0"/>
      <w:marBottom w:val="0"/>
      <w:divBdr>
        <w:top w:val="none" w:sz="0" w:space="0" w:color="auto"/>
        <w:left w:val="none" w:sz="0" w:space="0" w:color="auto"/>
        <w:bottom w:val="none" w:sz="0" w:space="0" w:color="auto"/>
        <w:right w:val="none" w:sz="0" w:space="0" w:color="auto"/>
      </w:divBdr>
    </w:div>
    <w:div w:id="952588914">
      <w:bodyDiv w:val="1"/>
      <w:marLeft w:val="0"/>
      <w:marRight w:val="0"/>
      <w:marTop w:val="0"/>
      <w:marBottom w:val="0"/>
      <w:divBdr>
        <w:top w:val="none" w:sz="0" w:space="0" w:color="auto"/>
        <w:left w:val="none" w:sz="0" w:space="0" w:color="auto"/>
        <w:bottom w:val="none" w:sz="0" w:space="0" w:color="auto"/>
        <w:right w:val="none" w:sz="0" w:space="0" w:color="auto"/>
      </w:divBdr>
    </w:div>
    <w:div w:id="963149207">
      <w:bodyDiv w:val="1"/>
      <w:marLeft w:val="0"/>
      <w:marRight w:val="0"/>
      <w:marTop w:val="0"/>
      <w:marBottom w:val="0"/>
      <w:divBdr>
        <w:top w:val="none" w:sz="0" w:space="0" w:color="auto"/>
        <w:left w:val="none" w:sz="0" w:space="0" w:color="auto"/>
        <w:bottom w:val="none" w:sz="0" w:space="0" w:color="auto"/>
        <w:right w:val="none" w:sz="0" w:space="0" w:color="auto"/>
      </w:divBdr>
    </w:div>
    <w:div w:id="993682543">
      <w:bodyDiv w:val="1"/>
      <w:marLeft w:val="0"/>
      <w:marRight w:val="0"/>
      <w:marTop w:val="0"/>
      <w:marBottom w:val="0"/>
      <w:divBdr>
        <w:top w:val="none" w:sz="0" w:space="0" w:color="auto"/>
        <w:left w:val="none" w:sz="0" w:space="0" w:color="auto"/>
        <w:bottom w:val="none" w:sz="0" w:space="0" w:color="auto"/>
        <w:right w:val="none" w:sz="0" w:space="0" w:color="auto"/>
      </w:divBdr>
    </w:div>
    <w:div w:id="1038897158">
      <w:bodyDiv w:val="1"/>
      <w:marLeft w:val="0"/>
      <w:marRight w:val="0"/>
      <w:marTop w:val="0"/>
      <w:marBottom w:val="0"/>
      <w:divBdr>
        <w:top w:val="none" w:sz="0" w:space="0" w:color="auto"/>
        <w:left w:val="none" w:sz="0" w:space="0" w:color="auto"/>
        <w:bottom w:val="none" w:sz="0" w:space="0" w:color="auto"/>
        <w:right w:val="none" w:sz="0" w:space="0" w:color="auto"/>
      </w:divBdr>
    </w:div>
    <w:div w:id="1147742650">
      <w:bodyDiv w:val="1"/>
      <w:marLeft w:val="0"/>
      <w:marRight w:val="0"/>
      <w:marTop w:val="0"/>
      <w:marBottom w:val="0"/>
      <w:divBdr>
        <w:top w:val="none" w:sz="0" w:space="0" w:color="auto"/>
        <w:left w:val="none" w:sz="0" w:space="0" w:color="auto"/>
        <w:bottom w:val="none" w:sz="0" w:space="0" w:color="auto"/>
        <w:right w:val="none" w:sz="0" w:space="0" w:color="auto"/>
      </w:divBdr>
    </w:div>
    <w:div w:id="1157457799">
      <w:bodyDiv w:val="1"/>
      <w:marLeft w:val="0"/>
      <w:marRight w:val="0"/>
      <w:marTop w:val="0"/>
      <w:marBottom w:val="0"/>
      <w:divBdr>
        <w:top w:val="none" w:sz="0" w:space="0" w:color="auto"/>
        <w:left w:val="none" w:sz="0" w:space="0" w:color="auto"/>
        <w:bottom w:val="none" w:sz="0" w:space="0" w:color="auto"/>
        <w:right w:val="none" w:sz="0" w:space="0" w:color="auto"/>
      </w:divBdr>
    </w:div>
    <w:div w:id="1159152215">
      <w:bodyDiv w:val="1"/>
      <w:marLeft w:val="0"/>
      <w:marRight w:val="0"/>
      <w:marTop w:val="0"/>
      <w:marBottom w:val="0"/>
      <w:divBdr>
        <w:top w:val="none" w:sz="0" w:space="0" w:color="auto"/>
        <w:left w:val="none" w:sz="0" w:space="0" w:color="auto"/>
        <w:bottom w:val="none" w:sz="0" w:space="0" w:color="auto"/>
        <w:right w:val="none" w:sz="0" w:space="0" w:color="auto"/>
      </w:divBdr>
    </w:div>
    <w:div w:id="1181629158">
      <w:bodyDiv w:val="1"/>
      <w:marLeft w:val="0"/>
      <w:marRight w:val="0"/>
      <w:marTop w:val="0"/>
      <w:marBottom w:val="0"/>
      <w:divBdr>
        <w:top w:val="none" w:sz="0" w:space="0" w:color="auto"/>
        <w:left w:val="none" w:sz="0" w:space="0" w:color="auto"/>
        <w:bottom w:val="none" w:sz="0" w:space="0" w:color="auto"/>
        <w:right w:val="none" w:sz="0" w:space="0" w:color="auto"/>
      </w:divBdr>
    </w:div>
    <w:div w:id="1225948818">
      <w:bodyDiv w:val="1"/>
      <w:marLeft w:val="0"/>
      <w:marRight w:val="0"/>
      <w:marTop w:val="0"/>
      <w:marBottom w:val="0"/>
      <w:divBdr>
        <w:top w:val="none" w:sz="0" w:space="0" w:color="auto"/>
        <w:left w:val="none" w:sz="0" w:space="0" w:color="auto"/>
        <w:bottom w:val="none" w:sz="0" w:space="0" w:color="auto"/>
        <w:right w:val="none" w:sz="0" w:space="0" w:color="auto"/>
      </w:divBdr>
    </w:div>
    <w:div w:id="1227297771">
      <w:bodyDiv w:val="1"/>
      <w:marLeft w:val="0"/>
      <w:marRight w:val="0"/>
      <w:marTop w:val="0"/>
      <w:marBottom w:val="0"/>
      <w:divBdr>
        <w:top w:val="none" w:sz="0" w:space="0" w:color="auto"/>
        <w:left w:val="none" w:sz="0" w:space="0" w:color="auto"/>
        <w:bottom w:val="none" w:sz="0" w:space="0" w:color="auto"/>
        <w:right w:val="none" w:sz="0" w:space="0" w:color="auto"/>
      </w:divBdr>
    </w:div>
    <w:div w:id="1242905735">
      <w:bodyDiv w:val="1"/>
      <w:marLeft w:val="0"/>
      <w:marRight w:val="0"/>
      <w:marTop w:val="0"/>
      <w:marBottom w:val="0"/>
      <w:divBdr>
        <w:top w:val="none" w:sz="0" w:space="0" w:color="auto"/>
        <w:left w:val="none" w:sz="0" w:space="0" w:color="auto"/>
        <w:bottom w:val="none" w:sz="0" w:space="0" w:color="auto"/>
        <w:right w:val="none" w:sz="0" w:space="0" w:color="auto"/>
      </w:divBdr>
    </w:div>
    <w:div w:id="1296449371">
      <w:bodyDiv w:val="1"/>
      <w:marLeft w:val="0"/>
      <w:marRight w:val="0"/>
      <w:marTop w:val="0"/>
      <w:marBottom w:val="0"/>
      <w:divBdr>
        <w:top w:val="none" w:sz="0" w:space="0" w:color="auto"/>
        <w:left w:val="none" w:sz="0" w:space="0" w:color="auto"/>
        <w:bottom w:val="none" w:sz="0" w:space="0" w:color="auto"/>
        <w:right w:val="none" w:sz="0" w:space="0" w:color="auto"/>
      </w:divBdr>
    </w:div>
    <w:div w:id="1299919342">
      <w:bodyDiv w:val="1"/>
      <w:marLeft w:val="0"/>
      <w:marRight w:val="0"/>
      <w:marTop w:val="0"/>
      <w:marBottom w:val="0"/>
      <w:divBdr>
        <w:top w:val="none" w:sz="0" w:space="0" w:color="auto"/>
        <w:left w:val="none" w:sz="0" w:space="0" w:color="auto"/>
        <w:bottom w:val="none" w:sz="0" w:space="0" w:color="auto"/>
        <w:right w:val="none" w:sz="0" w:space="0" w:color="auto"/>
      </w:divBdr>
    </w:div>
    <w:div w:id="1429547280">
      <w:bodyDiv w:val="1"/>
      <w:marLeft w:val="0"/>
      <w:marRight w:val="0"/>
      <w:marTop w:val="0"/>
      <w:marBottom w:val="0"/>
      <w:divBdr>
        <w:top w:val="none" w:sz="0" w:space="0" w:color="auto"/>
        <w:left w:val="none" w:sz="0" w:space="0" w:color="auto"/>
        <w:bottom w:val="none" w:sz="0" w:space="0" w:color="auto"/>
        <w:right w:val="none" w:sz="0" w:space="0" w:color="auto"/>
      </w:divBdr>
    </w:div>
    <w:div w:id="1499348594">
      <w:bodyDiv w:val="1"/>
      <w:marLeft w:val="0"/>
      <w:marRight w:val="0"/>
      <w:marTop w:val="0"/>
      <w:marBottom w:val="0"/>
      <w:divBdr>
        <w:top w:val="none" w:sz="0" w:space="0" w:color="auto"/>
        <w:left w:val="none" w:sz="0" w:space="0" w:color="auto"/>
        <w:bottom w:val="none" w:sz="0" w:space="0" w:color="auto"/>
        <w:right w:val="none" w:sz="0" w:space="0" w:color="auto"/>
      </w:divBdr>
    </w:div>
    <w:div w:id="1558127333">
      <w:bodyDiv w:val="1"/>
      <w:marLeft w:val="0"/>
      <w:marRight w:val="0"/>
      <w:marTop w:val="0"/>
      <w:marBottom w:val="0"/>
      <w:divBdr>
        <w:top w:val="none" w:sz="0" w:space="0" w:color="auto"/>
        <w:left w:val="none" w:sz="0" w:space="0" w:color="auto"/>
        <w:bottom w:val="none" w:sz="0" w:space="0" w:color="auto"/>
        <w:right w:val="none" w:sz="0" w:space="0" w:color="auto"/>
      </w:divBdr>
    </w:div>
    <w:div w:id="1559172242">
      <w:bodyDiv w:val="1"/>
      <w:marLeft w:val="0"/>
      <w:marRight w:val="0"/>
      <w:marTop w:val="0"/>
      <w:marBottom w:val="0"/>
      <w:divBdr>
        <w:top w:val="none" w:sz="0" w:space="0" w:color="auto"/>
        <w:left w:val="none" w:sz="0" w:space="0" w:color="auto"/>
        <w:bottom w:val="none" w:sz="0" w:space="0" w:color="auto"/>
        <w:right w:val="none" w:sz="0" w:space="0" w:color="auto"/>
      </w:divBdr>
    </w:div>
    <w:div w:id="1604612335">
      <w:bodyDiv w:val="1"/>
      <w:marLeft w:val="0"/>
      <w:marRight w:val="0"/>
      <w:marTop w:val="0"/>
      <w:marBottom w:val="0"/>
      <w:divBdr>
        <w:top w:val="none" w:sz="0" w:space="0" w:color="auto"/>
        <w:left w:val="none" w:sz="0" w:space="0" w:color="auto"/>
        <w:bottom w:val="none" w:sz="0" w:space="0" w:color="auto"/>
        <w:right w:val="none" w:sz="0" w:space="0" w:color="auto"/>
      </w:divBdr>
    </w:div>
    <w:div w:id="1777869161">
      <w:bodyDiv w:val="1"/>
      <w:marLeft w:val="0"/>
      <w:marRight w:val="0"/>
      <w:marTop w:val="0"/>
      <w:marBottom w:val="0"/>
      <w:divBdr>
        <w:top w:val="none" w:sz="0" w:space="0" w:color="auto"/>
        <w:left w:val="none" w:sz="0" w:space="0" w:color="auto"/>
        <w:bottom w:val="none" w:sz="0" w:space="0" w:color="auto"/>
        <w:right w:val="none" w:sz="0" w:space="0" w:color="auto"/>
      </w:divBdr>
    </w:div>
    <w:div w:id="1855876180">
      <w:bodyDiv w:val="1"/>
      <w:marLeft w:val="0"/>
      <w:marRight w:val="0"/>
      <w:marTop w:val="0"/>
      <w:marBottom w:val="0"/>
      <w:divBdr>
        <w:top w:val="none" w:sz="0" w:space="0" w:color="auto"/>
        <w:left w:val="none" w:sz="0" w:space="0" w:color="auto"/>
        <w:bottom w:val="none" w:sz="0" w:space="0" w:color="auto"/>
        <w:right w:val="none" w:sz="0" w:space="0" w:color="auto"/>
      </w:divBdr>
    </w:div>
    <w:div w:id="1862694334">
      <w:bodyDiv w:val="1"/>
      <w:marLeft w:val="0"/>
      <w:marRight w:val="0"/>
      <w:marTop w:val="0"/>
      <w:marBottom w:val="0"/>
      <w:divBdr>
        <w:top w:val="none" w:sz="0" w:space="0" w:color="auto"/>
        <w:left w:val="none" w:sz="0" w:space="0" w:color="auto"/>
        <w:bottom w:val="none" w:sz="0" w:space="0" w:color="auto"/>
        <w:right w:val="none" w:sz="0" w:space="0" w:color="auto"/>
      </w:divBdr>
    </w:div>
    <w:div w:id="2059739676">
      <w:bodyDiv w:val="1"/>
      <w:marLeft w:val="0"/>
      <w:marRight w:val="0"/>
      <w:marTop w:val="0"/>
      <w:marBottom w:val="0"/>
      <w:divBdr>
        <w:top w:val="none" w:sz="0" w:space="0" w:color="auto"/>
        <w:left w:val="none" w:sz="0" w:space="0" w:color="auto"/>
        <w:bottom w:val="none" w:sz="0" w:space="0" w:color="auto"/>
        <w:right w:val="none" w:sz="0" w:space="0" w:color="auto"/>
      </w:divBdr>
    </w:div>
    <w:div w:id="2075857101">
      <w:bodyDiv w:val="1"/>
      <w:marLeft w:val="0"/>
      <w:marRight w:val="0"/>
      <w:marTop w:val="0"/>
      <w:marBottom w:val="0"/>
      <w:divBdr>
        <w:top w:val="none" w:sz="0" w:space="0" w:color="auto"/>
        <w:left w:val="none" w:sz="0" w:space="0" w:color="auto"/>
        <w:bottom w:val="none" w:sz="0" w:space="0" w:color="auto"/>
        <w:right w:val="none" w:sz="0" w:space="0" w:color="auto"/>
      </w:divBdr>
    </w:div>
    <w:div w:id="2093770126">
      <w:bodyDiv w:val="1"/>
      <w:marLeft w:val="0"/>
      <w:marRight w:val="0"/>
      <w:marTop w:val="0"/>
      <w:marBottom w:val="0"/>
      <w:divBdr>
        <w:top w:val="none" w:sz="0" w:space="0" w:color="auto"/>
        <w:left w:val="none" w:sz="0" w:space="0" w:color="auto"/>
        <w:bottom w:val="none" w:sz="0" w:space="0" w:color="auto"/>
        <w:right w:val="none" w:sz="0" w:space="0" w:color="auto"/>
      </w:divBdr>
    </w:div>
    <w:div w:id="209531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s://tools.ietf.org/html/rfc4289" TargetMode="External"/><Relationship Id="rId21" Type="http://schemas.openxmlformats.org/officeDocument/2006/relationships/hyperlink" Target="https://tools.ietf.org/html/rfc5280" TargetMode="External"/><Relationship Id="rId22" Type="http://schemas.openxmlformats.org/officeDocument/2006/relationships/hyperlink" Target="https://tools.ietf.org/html/rfc7797" TargetMode="External"/><Relationship Id="rId23" Type="http://schemas.openxmlformats.org/officeDocument/2006/relationships/hyperlink" Target="https://www.itu.int/rec/T-REC-Y.4459-202001-I/en" TargetMode="External"/><Relationship Id="rId24" Type="http://schemas.openxmlformats.org/officeDocument/2006/relationships/hyperlink" Target="https://www.ietf.org/rfc/rfc3650.txt" TargetMode="External"/><Relationship Id="rId25" Type="http://schemas.openxmlformats.org/officeDocument/2006/relationships/hyperlink" Target="https://www.ietf.org/rfc/rfc3651.txt" TargetMode="External"/><Relationship Id="rId26" Type="http://schemas.openxmlformats.org/officeDocument/2006/relationships/hyperlink" Target="https://www.ietf.org/rfc/rfc3652.txt" TargetMode="External"/><Relationship Id="rId27" Type="http://schemas.openxmlformats.org/officeDocument/2006/relationships/hyperlink" Target="mailto:hg@pku.edu.cn"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www.computer.org/csdl/proceedings/afips/1975/5083/00/50830177.pdf" TargetMode="External"/><Relationship Id="rId16" Type="http://schemas.openxmlformats.org/officeDocument/2006/relationships/hyperlink" Target="https://tools.ietf.org/html/rfc8259" TargetMode="External"/><Relationship Id="rId17" Type="http://schemas.openxmlformats.org/officeDocument/2006/relationships/hyperlink" Target="http://www.unicode.org/standard/standard.html" TargetMode="External"/><Relationship Id="rId18" Type="http://schemas.openxmlformats.org/officeDocument/2006/relationships/hyperlink" Target="https://www.ietf.org/rfc/rfc2279.txt" TargetMode="External"/><Relationship Id="rId19" Type="http://schemas.openxmlformats.org/officeDocument/2006/relationships/hyperlink" Target="http://tools.ietf.org/html/rfc741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CB230-FBF2-304C-9D2A-285ECD69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32</Pages>
  <Words>8234</Words>
  <Characters>46940</Characters>
  <Application>Microsoft Macintosh Word</Application>
  <DocSecurity>0</DocSecurity>
  <Lines>391</Lines>
  <Paragraphs>110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mxj</dc:creator>
  <cp:keywords/>
  <dc:description/>
  <cp:lastModifiedBy>CHQ</cp:lastModifiedBy>
  <cp:revision>14</cp:revision>
  <cp:lastPrinted>2021-06-23T03:05:00Z</cp:lastPrinted>
  <dcterms:created xsi:type="dcterms:W3CDTF">2021-12-18T15:06:00Z</dcterms:created>
  <dcterms:modified xsi:type="dcterms:W3CDTF">2021-12-23T02:57:00Z</dcterms:modified>
</cp:coreProperties>
</file>